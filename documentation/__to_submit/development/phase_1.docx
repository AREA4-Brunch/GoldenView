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67FA2815" w:rsidR="004940BE" w:rsidRDefault="004940BE" w:rsidP="004940BE">
      <w:pPr>
        <w:spacing w:after="0"/>
        <w:rPr>
          <w:color w:val="A6A6A6" w:themeColor="background1" w:themeShade="A6"/>
        </w:rPr>
      </w:pPr>
      <w:r w:rsidRPr="004940BE">
        <w:rPr>
          <w:color w:val="A6A6A6" w:themeColor="background1" w:themeShade="A6"/>
        </w:rPr>
        <w:t>Version 1.</w:t>
      </w:r>
      <w:r>
        <w:rPr>
          <w:color w:val="A6A6A6" w:themeColor="background1" w:themeShade="A6"/>
        </w:rPr>
        <w:t>0</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395A89" w:rsidR="004940BE" w:rsidRDefault="004940BE" w:rsidP="004940BE">
      <w:pPr>
        <w:spacing w:after="0"/>
        <w:rPr>
          <w:color w:val="A6A6A6" w:themeColor="background1" w:themeShade="A6"/>
        </w:rPr>
      </w:pPr>
    </w:p>
    <w:p w14:paraId="5B53134F" w14:textId="1D1899DD" w:rsidR="004940BE" w:rsidRDefault="004940BE" w:rsidP="004940BE">
      <w:pPr>
        <w:spacing w:after="0"/>
        <w:rPr>
          <w:color w:val="A6A6A6" w:themeColor="background1" w:themeShade="A6"/>
        </w:rPr>
      </w:pPr>
    </w:p>
    <w:p w14:paraId="53D376CB" w14:textId="21F449F2" w:rsidR="004940BE" w:rsidRDefault="004940BE" w:rsidP="004940BE">
      <w:pPr>
        <w:spacing w:after="0"/>
        <w:rPr>
          <w:color w:val="A6A6A6" w:themeColor="background1" w:themeShade="A6"/>
        </w:rPr>
      </w:pPr>
    </w:p>
    <w:p w14:paraId="6307B794" w14:textId="2E871108" w:rsidR="004940BE" w:rsidRDefault="004940BE" w:rsidP="004940BE">
      <w:pPr>
        <w:spacing w:after="0"/>
        <w:rPr>
          <w:color w:val="A6A6A6" w:themeColor="background1" w:themeShade="A6"/>
        </w:rPr>
      </w:pPr>
    </w:p>
    <w:p w14:paraId="2A9A91BC" w14:textId="7CE2DD1D" w:rsidR="004940BE" w:rsidRDefault="004940BE" w:rsidP="004940BE">
      <w:pPr>
        <w:spacing w:after="0"/>
        <w:rPr>
          <w:color w:val="A6A6A6" w:themeColor="background1" w:themeShade="A6"/>
        </w:rPr>
      </w:pPr>
    </w:p>
    <w:p w14:paraId="502F183B" w14:textId="28FDC2E5" w:rsidR="004940BE" w:rsidRDefault="004940BE" w:rsidP="004940BE">
      <w:pPr>
        <w:spacing w:after="0"/>
        <w:rPr>
          <w:color w:val="A6A6A6" w:themeColor="background1" w:themeShade="A6"/>
        </w:rPr>
      </w:pPr>
    </w:p>
    <w:p w14:paraId="008C6BE1" w14:textId="1913238C"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649996D" w:rsidR="00F536A8" w:rsidRDefault="00F536A8"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05F2D847">
                <wp:simplePos x="0" y="0"/>
                <wp:positionH relativeFrom="margin">
                  <wp:align>right</wp:align>
                </wp:positionH>
                <wp:positionV relativeFrom="paragraph">
                  <wp:posOffset>67606</wp:posOffset>
                </wp:positionV>
                <wp:extent cx="1435735" cy="320040"/>
                <wp:effectExtent l="0" t="0" r="0" b="3810"/>
                <wp:wrapNone/>
                <wp:docPr id="3" name="Text Box 3"/>
                <wp:cNvGraphicFramePr/>
                <a:graphic xmlns:a="http://schemas.openxmlformats.org/drawingml/2006/main">
                  <a:graphicData uri="http://schemas.microsoft.com/office/word/2010/wordprocessingShape">
                    <wps:wsp>
                      <wps:cNvSpPr txBox="1"/>
                      <wps:spPr>
                        <a:xfrm>
                          <a:off x="0" y="0"/>
                          <a:ext cx="1435735" cy="320040"/>
                        </a:xfrm>
                        <a:prstGeom prst="rect">
                          <a:avLst/>
                        </a:prstGeom>
                        <a:noFill/>
                        <a:ln>
                          <a:noFill/>
                        </a:ln>
                      </wps:spPr>
                      <wps:txb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61.85pt;margin-top:5.3pt;width:113.05pt;height:25.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" filled="f" stroked="f">
                <v:textbox>
                  <w:txbxContent>
                    <w:p w14:paraId="34B6E04F" w14:textId="31038AF4" w:rsidR="004940BE" w:rsidRPr="004940BE" w:rsidRDefault="004940BE"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4940BE">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eam Terminal</w:t>
                      </w:r>
                    </w:p>
                  </w:txbxContent>
                </v:textbox>
                <w10:wrap anchorx="margin"/>
              </v:shape>
            </w:pict>
          </mc:Fallback>
        </mc:AlternateContent>
      </w: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742340" w:rsidRDefault="002B5D87">
          <w:pPr>
            <w:pStyle w:val="TOCHeading"/>
            <w:rPr>
              <w:color w:val="BF8F00" w:themeColor="accent4" w:themeShade="BF"/>
            </w:rPr>
          </w:pPr>
          <w:r w:rsidRPr="00742340">
            <w:rPr>
              <w:color w:val="BF8F00" w:themeColor="accent4" w:themeShade="BF"/>
            </w:rPr>
            <w:t>Contents</w:t>
          </w:r>
        </w:p>
        <w:p w14:paraId="63C723D3" w14:textId="77777777" w:rsidR="00742340" w:rsidRPr="00742340" w:rsidRDefault="00742340" w:rsidP="00742340">
          <w:pPr>
            <w:rPr>
              <w:color w:val="BF8F00" w:themeColor="accent4" w:themeShade="BF"/>
              <w:lang w:eastAsia="en-US"/>
            </w:rPr>
          </w:pPr>
        </w:p>
        <w:p w14:paraId="5D139466" w14:textId="61901FF1" w:rsidR="007507AB" w:rsidRDefault="00742340">
          <w:pPr>
            <w:pStyle w:val="TOC1"/>
            <w:tabs>
              <w:tab w:val="right" w:leader="dot" w:pos="9016"/>
            </w:tabs>
            <w:rPr>
              <w:noProof/>
            </w:rPr>
          </w:pPr>
          <w:r>
            <w:rPr>
              <w:color w:val="BF8F00" w:themeColor="accent4" w:themeShade="BF"/>
            </w:rPr>
            <w:fldChar w:fldCharType="begin"/>
          </w:r>
          <w:r>
            <w:rPr>
              <w:color w:val="BF8F00" w:themeColor="accent4" w:themeShade="BF"/>
            </w:rPr>
            <w:instrText xml:space="preserve"> TOC \o "1-3" \u </w:instrText>
          </w:r>
          <w:r>
            <w:rPr>
              <w:color w:val="BF8F00" w:themeColor="accent4" w:themeShade="BF"/>
            </w:rPr>
            <w:fldChar w:fldCharType="separate"/>
          </w:r>
          <w:r w:rsidR="007507AB" w:rsidRPr="007919DB">
            <w:rPr>
              <w:noProof/>
              <w:color w:val="BF8F00" w:themeColor="accent4" w:themeShade="BF"/>
            </w:rPr>
            <w:t>History of changes</w:t>
          </w:r>
          <w:r w:rsidR="007507AB">
            <w:rPr>
              <w:noProof/>
            </w:rPr>
            <w:tab/>
          </w:r>
          <w:r w:rsidR="007507AB">
            <w:rPr>
              <w:noProof/>
            </w:rPr>
            <w:fldChar w:fldCharType="begin"/>
          </w:r>
          <w:r w:rsidR="007507AB">
            <w:rPr>
              <w:noProof/>
            </w:rPr>
            <w:instrText xml:space="preserve"> PAGEREF _Toc129557417 \h </w:instrText>
          </w:r>
          <w:r w:rsidR="007507AB">
            <w:rPr>
              <w:noProof/>
            </w:rPr>
          </w:r>
          <w:r w:rsidR="007507AB">
            <w:rPr>
              <w:noProof/>
            </w:rPr>
            <w:fldChar w:fldCharType="separate"/>
          </w:r>
          <w:r w:rsidR="007507AB">
            <w:rPr>
              <w:noProof/>
            </w:rPr>
            <w:t>3</w:t>
          </w:r>
          <w:r w:rsidR="007507AB">
            <w:rPr>
              <w:noProof/>
            </w:rPr>
            <w:fldChar w:fldCharType="end"/>
          </w:r>
        </w:p>
        <w:p w14:paraId="5330ED09" w14:textId="3AF9064C" w:rsidR="007507AB" w:rsidRDefault="007507AB">
          <w:pPr>
            <w:pStyle w:val="TOC1"/>
            <w:tabs>
              <w:tab w:val="left" w:pos="440"/>
              <w:tab w:val="right" w:leader="dot" w:pos="9016"/>
            </w:tabs>
            <w:rPr>
              <w:noProof/>
            </w:rPr>
          </w:pPr>
          <w:r w:rsidRPr="007919DB">
            <w:rPr>
              <w:noProof/>
              <w:color w:val="BF8F00" w:themeColor="accent4" w:themeShade="BF"/>
            </w:rPr>
            <w:t>1.</w:t>
          </w:r>
          <w:r>
            <w:rPr>
              <w:noProof/>
            </w:rPr>
            <w:tab/>
          </w:r>
          <w:r w:rsidRPr="007919DB">
            <w:rPr>
              <w:noProof/>
              <w:color w:val="BF8F00" w:themeColor="accent4" w:themeShade="BF"/>
            </w:rPr>
            <w:t>Introduction</w:t>
          </w:r>
          <w:r>
            <w:rPr>
              <w:noProof/>
            </w:rPr>
            <w:tab/>
          </w:r>
          <w:r>
            <w:rPr>
              <w:noProof/>
            </w:rPr>
            <w:fldChar w:fldCharType="begin"/>
          </w:r>
          <w:r>
            <w:rPr>
              <w:noProof/>
            </w:rPr>
            <w:instrText xml:space="preserve"> PAGEREF _Toc129557418 \h </w:instrText>
          </w:r>
          <w:r>
            <w:rPr>
              <w:noProof/>
            </w:rPr>
          </w:r>
          <w:r>
            <w:rPr>
              <w:noProof/>
            </w:rPr>
            <w:fldChar w:fldCharType="separate"/>
          </w:r>
          <w:r>
            <w:rPr>
              <w:noProof/>
            </w:rPr>
            <w:t>4</w:t>
          </w:r>
          <w:r>
            <w:rPr>
              <w:noProof/>
            </w:rPr>
            <w:fldChar w:fldCharType="end"/>
          </w:r>
        </w:p>
        <w:p w14:paraId="17026643" w14:textId="1180139A" w:rsidR="007507AB" w:rsidRDefault="007507AB">
          <w:pPr>
            <w:pStyle w:val="TOC2"/>
            <w:tabs>
              <w:tab w:val="left" w:pos="880"/>
              <w:tab w:val="right" w:leader="dot" w:pos="9016"/>
            </w:tabs>
            <w:rPr>
              <w:noProof/>
            </w:rPr>
          </w:pPr>
          <w:r w:rsidRPr="007919DB">
            <w:rPr>
              <w:noProof/>
              <w:color w:val="BF8F00" w:themeColor="accent4" w:themeShade="BF"/>
            </w:rPr>
            <w:t>1.1</w:t>
          </w:r>
          <w:r>
            <w:rPr>
              <w:noProof/>
            </w:rPr>
            <w:tab/>
          </w:r>
          <w:r w:rsidRPr="007919DB">
            <w:rPr>
              <w:noProof/>
              <w:color w:val="BF8F00" w:themeColor="accent4" w:themeShade="BF"/>
            </w:rPr>
            <w:t>Summary</w:t>
          </w:r>
          <w:r>
            <w:rPr>
              <w:noProof/>
            </w:rPr>
            <w:tab/>
          </w:r>
          <w:r>
            <w:rPr>
              <w:noProof/>
            </w:rPr>
            <w:fldChar w:fldCharType="begin"/>
          </w:r>
          <w:r>
            <w:rPr>
              <w:noProof/>
            </w:rPr>
            <w:instrText xml:space="preserve"> PAGEREF _Toc129557419 \h </w:instrText>
          </w:r>
          <w:r>
            <w:rPr>
              <w:noProof/>
            </w:rPr>
          </w:r>
          <w:r>
            <w:rPr>
              <w:noProof/>
            </w:rPr>
            <w:fldChar w:fldCharType="separate"/>
          </w:r>
          <w:r>
            <w:rPr>
              <w:noProof/>
            </w:rPr>
            <w:t>4</w:t>
          </w:r>
          <w:r>
            <w:rPr>
              <w:noProof/>
            </w:rPr>
            <w:fldChar w:fldCharType="end"/>
          </w:r>
        </w:p>
        <w:p w14:paraId="5219D2B5" w14:textId="7A71AA51" w:rsidR="007507AB" w:rsidRDefault="007507AB">
          <w:pPr>
            <w:pStyle w:val="TOC2"/>
            <w:tabs>
              <w:tab w:val="right" w:leader="dot" w:pos="9016"/>
            </w:tabs>
            <w:rPr>
              <w:noProof/>
            </w:rPr>
          </w:pPr>
          <w:r w:rsidRPr="007919DB">
            <w:rPr>
              <w:noProof/>
              <w:color w:val="BF8F00" w:themeColor="accent4" w:themeShade="BF"/>
            </w:rPr>
            <w:t>1.2 Purpose of the document, and target group</w:t>
          </w:r>
          <w:r>
            <w:rPr>
              <w:noProof/>
            </w:rPr>
            <w:tab/>
          </w:r>
          <w:r>
            <w:rPr>
              <w:noProof/>
            </w:rPr>
            <w:fldChar w:fldCharType="begin"/>
          </w:r>
          <w:r>
            <w:rPr>
              <w:noProof/>
            </w:rPr>
            <w:instrText xml:space="preserve"> PAGEREF _Toc129557420 \h </w:instrText>
          </w:r>
          <w:r>
            <w:rPr>
              <w:noProof/>
            </w:rPr>
          </w:r>
          <w:r>
            <w:rPr>
              <w:noProof/>
            </w:rPr>
            <w:fldChar w:fldCharType="separate"/>
          </w:r>
          <w:r>
            <w:rPr>
              <w:noProof/>
            </w:rPr>
            <w:t>4</w:t>
          </w:r>
          <w:r>
            <w:rPr>
              <w:noProof/>
            </w:rPr>
            <w:fldChar w:fldCharType="end"/>
          </w:r>
        </w:p>
        <w:p w14:paraId="43B556B3" w14:textId="5CAAC0C4" w:rsidR="007507AB" w:rsidRDefault="007507AB">
          <w:pPr>
            <w:pStyle w:val="TOC1"/>
            <w:tabs>
              <w:tab w:val="left" w:pos="440"/>
              <w:tab w:val="right" w:leader="dot" w:pos="9016"/>
            </w:tabs>
            <w:rPr>
              <w:noProof/>
            </w:rPr>
          </w:pPr>
          <w:r w:rsidRPr="007919DB">
            <w:rPr>
              <w:noProof/>
              <w:color w:val="BF8F00" w:themeColor="accent4" w:themeShade="BF"/>
            </w:rPr>
            <w:t>2.</w:t>
          </w:r>
          <w:r>
            <w:rPr>
              <w:noProof/>
            </w:rPr>
            <w:tab/>
          </w:r>
          <w:r w:rsidRPr="007919DB">
            <w:rPr>
              <w:noProof/>
              <w:color w:val="BF8F00" w:themeColor="accent4" w:themeShade="BF"/>
            </w:rPr>
            <w:t>Description of the problem</w:t>
          </w:r>
          <w:r>
            <w:rPr>
              <w:noProof/>
            </w:rPr>
            <w:tab/>
          </w:r>
          <w:r>
            <w:rPr>
              <w:noProof/>
            </w:rPr>
            <w:fldChar w:fldCharType="begin"/>
          </w:r>
          <w:r>
            <w:rPr>
              <w:noProof/>
            </w:rPr>
            <w:instrText xml:space="preserve"> PAGEREF _Toc129557421 \h </w:instrText>
          </w:r>
          <w:r>
            <w:rPr>
              <w:noProof/>
            </w:rPr>
          </w:r>
          <w:r>
            <w:rPr>
              <w:noProof/>
            </w:rPr>
            <w:fldChar w:fldCharType="separate"/>
          </w:r>
          <w:r>
            <w:rPr>
              <w:noProof/>
            </w:rPr>
            <w:t>4</w:t>
          </w:r>
          <w:r>
            <w:rPr>
              <w:noProof/>
            </w:rPr>
            <w:fldChar w:fldCharType="end"/>
          </w:r>
        </w:p>
        <w:p w14:paraId="1ECBEEEA" w14:textId="5A131AB1" w:rsidR="007507AB" w:rsidRDefault="007507AB">
          <w:pPr>
            <w:pStyle w:val="TOC1"/>
            <w:tabs>
              <w:tab w:val="left" w:pos="440"/>
              <w:tab w:val="right" w:leader="dot" w:pos="9016"/>
            </w:tabs>
            <w:rPr>
              <w:noProof/>
            </w:rPr>
          </w:pPr>
          <w:r w:rsidRPr="007919DB">
            <w:rPr>
              <w:noProof/>
              <w:color w:val="BF8F00" w:themeColor="accent4" w:themeShade="BF"/>
            </w:rPr>
            <w:t>3.</w:t>
          </w:r>
          <w:r>
            <w:rPr>
              <w:noProof/>
            </w:rPr>
            <w:tab/>
          </w:r>
          <w:r w:rsidRPr="007919DB">
            <w:rPr>
              <w:noProof/>
              <w:color w:val="BF8F00" w:themeColor="accent4" w:themeShade="BF"/>
            </w:rPr>
            <w:t>Categories of users</w:t>
          </w:r>
          <w:r>
            <w:rPr>
              <w:noProof/>
            </w:rPr>
            <w:tab/>
          </w:r>
          <w:r>
            <w:rPr>
              <w:noProof/>
            </w:rPr>
            <w:fldChar w:fldCharType="begin"/>
          </w:r>
          <w:r>
            <w:rPr>
              <w:noProof/>
            </w:rPr>
            <w:instrText xml:space="preserve"> PAGEREF _Toc129557422 \h </w:instrText>
          </w:r>
          <w:r>
            <w:rPr>
              <w:noProof/>
            </w:rPr>
          </w:r>
          <w:r>
            <w:rPr>
              <w:noProof/>
            </w:rPr>
            <w:fldChar w:fldCharType="separate"/>
          </w:r>
          <w:r>
            <w:rPr>
              <w:noProof/>
            </w:rPr>
            <w:t>5</w:t>
          </w:r>
          <w:r>
            <w:rPr>
              <w:noProof/>
            </w:rPr>
            <w:fldChar w:fldCharType="end"/>
          </w:r>
        </w:p>
        <w:p w14:paraId="10995157" w14:textId="512AEBF3" w:rsidR="007507AB" w:rsidRDefault="007507AB">
          <w:pPr>
            <w:pStyle w:val="TOC2"/>
            <w:tabs>
              <w:tab w:val="right" w:leader="dot" w:pos="9016"/>
            </w:tabs>
            <w:rPr>
              <w:noProof/>
            </w:rPr>
          </w:pPr>
          <w:r w:rsidRPr="007919DB">
            <w:rPr>
              <w:noProof/>
              <w:color w:val="BF8F00" w:themeColor="accent4" w:themeShade="BF"/>
            </w:rPr>
            <w:t>3.1 Guests</w:t>
          </w:r>
          <w:r>
            <w:rPr>
              <w:noProof/>
            </w:rPr>
            <w:tab/>
          </w:r>
          <w:r>
            <w:rPr>
              <w:noProof/>
            </w:rPr>
            <w:fldChar w:fldCharType="begin"/>
          </w:r>
          <w:r>
            <w:rPr>
              <w:noProof/>
            </w:rPr>
            <w:instrText xml:space="preserve"> PAGEREF _Toc129557423 \h </w:instrText>
          </w:r>
          <w:r>
            <w:rPr>
              <w:noProof/>
            </w:rPr>
          </w:r>
          <w:r>
            <w:rPr>
              <w:noProof/>
            </w:rPr>
            <w:fldChar w:fldCharType="separate"/>
          </w:r>
          <w:r>
            <w:rPr>
              <w:noProof/>
            </w:rPr>
            <w:t>5</w:t>
          </w:r>
          <w:r>
            <w:rPr>
              <w:noProof/>
            </w:rPr>
            <w:fldChar w:fldCharType="end"/>
          </w:r>
        </w:p>
        <w:p w14:paraId="64D23146" w14:textId="494C7086" w:rsidR="007507AB" w:rsidRDefault="007507AB">
          <w:pPr>
            <w:pStyle w:val="TOC2"/>
            <w:tabs>
              <w:tab w:val="right" w:leader="dot" w:pos="9016"/>
            </w:tabs>
            <w:rPr>
              <w:noProof/>
            </w:rPr>
          </w:pPr>
          <w:r w:rsidRPr="007919DB">
            <w:rPr>
              <w:noProof/>
              <w:color w:val="BF8F00" w:themeColor="accent4" w:themeShade="BF"/>
            </w:rPr>
            <w:t>3.2 Basic users</w:t>
          </w:r>
          <w:r>
            <w:rPr>
              <w:noProof/>
            </w:rPr>
            <w:tab/>
          </w:r>
          <w:r>
            <w:rPr>
              <w:noProof/>
            </w:rPr>
            <w:fldChar w:fldCharType="begin"/>
          </w:r>
          <w:r>
            <w:rPr>
              <w:noProof/>
            </w:rPr>
            <w:instrText xml:space="preserve"> PAGEREF _Toc129557424 \h </w:instrText>
          </w:r>
          <w:r>
            <w:rPr>
              <w:noProof/>
            </w:rPr>
          </w:r>
          <w:r>
            <w:rPr>
              <w:noProof/>
            </w:rPr>
            <w:fldChar w:fldCharType="separate"/>
          </w:r>
          <w:r>
            <w:rPr>
              <w:noProof/>
            </w:rPr>
            <w:t>5</w:t>
          </w:r>
          <w:r>
            <w:rPr>
              <w:noProof/>
            </w:rPr>
            <w:fldChar w:fldCharType="end"/>
          </w:r>
        </w:p>
        <w:p w14:paraId="6EB92CE2" w14:textId="47891E2A" w:rsidR="007507AB" w:rsidRDefault="007507AB">
          <w:pPr>
            <w:pStyle w:val="TOC2"/>
            <w:tabs>
              <w:tab w:val="right" w:leader="dot" w:pos="9016"/>
            </w:tabs>
            <w:rPr>
              <w:noProof/>
            </w:rPr>
          </w:pPr>
          <w:r w:rsidRPr="007919DB">
            <w:rPr>
              <w:noProof/>
              <w:color w:val="BF8F00" w:themeColor="accent4" w:themeShade="BF"/>
            </w:rPr>
            <w:t>3.3 Brokers</w:t>
          </w:r>
          <w:r>
            <w:rPr>
              <w:noProof/>
            </w:rPr>
            <w:tab/>
          </w:r>
          <w:r>
            <w:rPr>
              <w:noProof/>
            </w:rPr>
            <w:fldChar w:fldCharType="begin"/>
          </w:r>
          <w:r>
            <w:rPr>
              <w:noProof/>
            </w:rPr>
            <w:instrText xml:space="preserve"> PAGEREF _Toc129557425 \h </w:instrText>
          </w:r>
          <w:r>
            <w:rPr>
              <w:noProof/>
            </w:rPr>
          </w:r>
          <w:r>
            <w:rPr>
              <w:noProof/>
            </w:rPr>
            <w:fldChar w:fldCharType="separate"/>
          </w:r>
          <w:r>
            <w:rPr>
              <w:noProof/>
            </w:rPr>
            <w:t>5</w:t>
          </w:r>
          <w:r>
            <w:rPr>
              <w:noProof/>
            </w:rPr>
            <w:fldChar w:fldCharType="end"/>
          </w:r>
        </w:p>
        <w:p w14:paraId="50FBCDDD" w14:textId="653664E5" w:rsidR="007507AB" w:rsidRDefault="007507AB">
          <w:pPr>
            <w:pStyle w:val="TOC2"/>
            <w:tabs>
              <w:tab w:val="right" w:leader="dot" w:pos="9016"/>
            </w:tabs>
            <w:rPr>
              <w:noProof/>
            </w:rPr>
          </w:pPr>
          <w:r w:rsidRPr="007919DB">
            <w:rPr>
              <w:noProof/>
              <w:color w:val="BF8F00" w:themeColor="accent4" w:themeShade="BF"/>
            </w:rPr>
            <w:t>3.4 Administrators</w:t>
          </w:r>
          <w:r>
            <w:rPr>
              <w:noProof/>
            </w:rPr>
            <w:tab/>
          </w:r>
          <w:r>
            <w:rPr>
              <w:noProof/>
            </w:rPr>
            <w:fldChar w:fldCharType="begin"/>
          </w:r>
          <w:r>
            <w:rPr>
              <w:noProof/>
            </w:rPr>
            <w:instrText xml:space="preserve"> PAGEREF _Toc129557426 \h </w:instrText>
          </w:r>
          <w:r>
            <w:rPr>
              <w:noProof/>
            </w:rPr>
          </w:r>
          <w:r>
            <w:rPr>
              <w:noProof/>
            </w:rPr>
            <w:fldChar w:fldCharType="separate"/>
          </w:r>
          <w:r>
            <w:rPr>
              <w:noProof/>
            </w:rPr>
            <w:t>6</w:t>
          </w:r>
          <w:r>
            <w:rPr>
              <w:noProof/>
            </w:rPr>
            <w:fldChar w:fldCharType="end"/>
          </w:r>
        </w:p>
        <w:p w14:paraId="6715898C" w14:textId="61F0F21B" w:rsidR="007507AB" w:rsidRDefault="007507AB">
          <w:pPr>
            <w:pStyle w:val="TOC1"/>
            <w:tabs>
              <w:tab w:val="left" w:pos="440"/>
              <w:tab w:val="right" w:leader="dot" w:pos="9016"/>
            </w:tabs>
            <w:rPr>
              <w:noProof/>
            </w:rPr>
          </w:pPr>
          <w:r w:rsidRPr="007919DB">
            <w:rPr>
              <w:noProof/>
              <w:color w:val="BF8F00" w:themeColor="accent4" w:themeShade="BF"/>
            </w:rPr>
            <w:t>4.</w:t>
          </w:r>
          <w:r>
            <w:rPr>
              <w:noProof/>
            </w:rPr>
            <w:tab/>
          </w:r>
          <w:r w:rsidRPr="007919DB">
            <w:rPr>
              <w:noProof/>
              <w:color w:val="BF8F00" w:themeColor="accent4" w:themeShade="BF"/>
            </w:rPr>
            <w:t>Product description</w:t>
          </w:r>
          <w:r>
            <w:rPr>
              <w:noProof/>
            </w:rPr>
            <w:tab/>
          </w:r>
          <w:r>
            <w:rPr>
              <w:noProof/>
            </w:rPr>
            <w:fldChar w:fldCharType="begin"/>
          </w:r>
          <w:r>
            <w:rPr>
              <w:noProof/>
            </w:rPr>
            <w:instrText xml:space="preserve"> PAGEREF _Toc129557427 \h </w:instrText>
          </w:r>
          <w:r>
            <w:rPr>
              <w:noProof/>
            </w:rPr>
          </w:r>
          <w:r>
            <w:rPr>
              <w:noProof/>
            </w:rPr>
            <w:fldChar w:fldCharType="separate"/>
          </w:r>
          <w:r>
            <w:rPr>
              <w:noProof/>
            </w:rPr>
            <w:t>6</w:t>
          </w:r>
          <w:r>
            <w:rPr>
              <w:noProof/>
            </w:rPr>
            <w:fldChar w:fldCharType="end"/>
          </w:r>
        </w:p>
        <w:p w14:paraId="404AC023" w14:textId="7BA81E60" w:rsidR="007507AB" w:rsidRDefault="007507AB">
          <w:pPr>
            <w:pStyle w:val="TOC2"/>
            <w:tabs>
              <w:tab w:val="left" w:pos="880"/>
              <w:tab w:val="right" w:leader="dot" w:pos="9016"/>
            </w:tabs>
            <w:rPr>
              <w:noProof/>
            </w:rPr>
          </w:pPr>
          <w:r w:rsidRPr="007919DB">
            <w:rPr>
              <w:noProof/>
              <w:color w:val="BF8F00" w:themeColor="accent4" w:themeShade="BF"/>
            </w:rPr>
            <w:t>4.1</w:t>
          </w:r>
          <w:r>
            <w:rPr>
              <w:noProof/>
            </w:rPr>
            <w:tab/>
          </w:r>
          <w:r w:rsidRPr="007919DB">
            <w:rPr>
              <w:noProof/>
              <w:color w:val="BF8F00" w:themeColor="accent4" w:themeShade="BF"/>
            </w:rPr>
            <w:t>Architecture of the system</w:t>
          </w:r>
          <w:r>
            <w:rPr>
              <w:noProof/>
            </w:rPr>
            <w:tab/>
          </w:r>
          <w:r>
            <w:rPr>
              <w:noProof/>
            </w:rPr>
            <w:fldChar w:fldCharType="begin"/>
          </w:r>
          <w:r>
            <w:rPr>
              <w:noProof/>
            </w:rPr>
            <w:instrText xml:space="preserve"> PAGEREF _Toc129557428 \h </w:instrText>
          </w:r>
          <w:r>
            <w:rPr>
              <w:noProof/>
            </w:rPr>
          </w:r>
          <w:r>
            <w:rPr>
              <w:noProof/>
            </w:rPr>
            <w:fldChar w:fldCharType="separate"/>
          </w:r>
          <w:r>
            <w:rPr>
              <w:noProof/>
            </w:rPr>
            <w:t>6</w:t>
          </w:r>
          <w:r>
            <w:rPr>
              <w:noProof/>
            </w:rPr>
            <w:fldChar w:fldCharType="end"/>
          </w:r>
        </w:p>
        <w:p w14:paraId="0EB9D75C" w14:textId="5DC18E8E" w:rsidR="007507AB" w:rsidRDefault="007507AB">
          <w:pPr>
            <w:pStyle w:val="TOC2"/>
            <w:tabs>
              <w:tab w:val="left" w:pos="880"/>
              <w:tab w:val="right" w:leader="dot" w:pos="9016"/>
            </w:tabs>
            <w:rPr>
              <w:noProof/>
            </w:rPr>
          </w:pPr>
          <w:r w:rsidRPr="007919DB">
            <w:rPr>
              <w:noProof/>
              <w:color w:val="BF8F00" w:themeColor="accent4" w:themeShade="BF"/>
            </w:rPr>
            <w:t>4.2</w:t>
          </w:r>
          <w:r>
            <w:rPr>
              <w:noProof/>
            </w:rPr>
            <w:tab/>
          </w:r>
          <w:r w:rsidRPr="007919DB">
            <w:rPr>
              <w:noProof/>
              <w:color w:val="BF8F00" w:themeColor="accent4" w:themeShade="BF"/>
            </w:rPr>
            <w:t>Features overview</w:t>
          </w:r>
          <w:r>
            <w:rPr>
              <w:noProof/>
            </w:rPr>
            <w:tab/>
          </w:r>
          <w:r>
            <w:rPr>
              <w:noProof/>
            </w:rPr>
            <w:fldChar w:fldCharType="begin"/>
          </w:r>
          <w:r>
            <w:rPr>
              <w:noProof/>
            </w:rPr>
            <w:instrText xml:space="preserve"> PAGEREF _Toc129557429 \h </w:instrText>
          </w:r>
          <w:r>
            <w:rPr>
              <w:noProof/>
            </w:rPr>
          </w:r>
          <w:r>
            <w:rPr>
              <w:noProof/>
            </w:rPr>
            <w:fldChar w:fldCharType="separate"/>
          </w:r>
          <w:r>
            <w:rPr>
              <w:noProof/>
            </w:rPr>
            <w:t>7</w:t>
          </w:r>
          <w:r>
            <w:rPr>
              <w:noProof/>
            </w:rPr>
            <w:fldChar w:fldCharType="end"/>
          </w:r>
        </w:p>
        <w:p w14:paraId="0A879355" w14:textId="3691CF20" w:rsidR="007507AB" w:rsidRDefault="007507AB">
          <w:pPr>
            <w:pStyle w:val="TOC1"/>
            <w:tabs>
              <w:tab w:val="left" w:pos="440"/>
              <w:tab w:val="right" w:leader="dot" w:pos="9016"/>
            </w:tabs>
            <w:rPr>
              <w:noProof/>
            </w:rPr>
          </w:pPr>
          <w:r w:rsidRPr="007919DB">
            <w:rPr>
              <w:noProof/>
              <w:color w:val="BF8F00" w:themeColor="accent4" w:themeShade="BF"/>
            </w:rPr>
            <w:t>5.</w:t>
          </w:r>
          <w:r>
            <w:rPr>
              <w:noProof/>
            </w:rPr>
            <w:tab/>
          </w:r>
          <w:r w:rsidRPr="007919DB">
            <w:rPr>
              <w:noProof/>
              <w:color w:val="BF8F00" w:themeColor="accent4" w:themeShade="BF"/>
            </w:rPr>
            <w:t>Functional requirements</w:t>
          </w:r>
          <w:r>
            <w:rPr>
              <w:noProof/>
            </w:rPr>
            <w:tab/>
          </w:r>
          <w:r>
            <w:rPr>
              <w:noProof/>
            </w:rPr>
            <w:fldChar w:fldCharType="begin"/>
          </w:r>
          <w:r>
            <w:rPr>
              <w:noProof/>
            </w:rPr>
            <w:instrText xml:space="preserve"> PAGEREF _Toc129557430 \h </w:instrText>
          </w:r>
          <w:r>
            <w:rPr>
              <w:noProof/>
            </w:rPr>
          </w:r>
          <w:r>
            <w:rPr>
              <w:noProof/>
            </w:rPr>
            <w:fldChar w:fldCharType="separate"/>
          </w:r>
          <w:r>
            <w:rPr>
              <w:noProof/>
            </w:rPr>
            <w:t>8</w:t>
          </w:r>
          <w:r>
            <w:rPr>
              <w:noProof/>
            </w:rPr>
            <w:fldChar w:fldCharType="end"/>
          </w:r>
        </w:p>
        <w:p w14:paraId="0E2BCC1E" w14:textId="627FDF9F" w:rsidR="007507AB" w:rsidRDefault="007507AB">
          <w:pPr>
            <w:pStyle w:val="TOC2"/>
            <w:tabs>
              <w:tab w:val="left" w:pos="880"/>
              <w:tab w:val="right" w:leader="dot" w:pos="9016"/>
            </w:tabs>
            <w:rPr>
              <w:noProof/>
            </w:rPr>
          </w:pPr>
          <w:r w:rsidRPr="007919DB">
            <w:rPr>
              <w:noProof/>
              <w:color w:val="BF8F00" w:themeColor="accent4" w:themeShade="BF"/>
            </w:rPr>
            <w:t>5.1</w:t>
          </w:r>
          <w:r>
            <w:rPr>
              <w:noProof/>
            </w:rPr>
            <w:tab/>
          </w:r>
          <w:r w:rsidRPr="007919DB">
            <w:rPr>
              <w:noProof/>
              <w:color w:val="BF8F00" w:themeColor="accent4" w:themeShade="BF"/>
            </w:rPr>
            <w:t>User registration and log in</w:t>
          </w:r>
          <w:r>
            <w:rPr>
              <w:noProof/>
            </w:rPr>
            <w:tab/>
          </w:r>
          <w:r>
            <w:rPr>
              <w:noProof/>
            </w:rPr>
            <w:fldChar w:fldCharType="begin"/>
          </w:r>
          <w:r>
            <w:rPr>
              <w:noProof/>
            </w:rPr>
            <w:instrText xml:space="preserve"> PAGEREF _Toc129557431 \h </w:instrText>
          </w:r>
          <w:r>
            <w:rPr>
              <w:noProof/>
            </w:rPr>
          </w:r>
          <w:r>
            <w:rPr>
              <w:noProof/>
            </w:rPr>
            <w:fldChar w:fldCharType="separate"/>
          </w:r>
          <w:r>
            <w:rPr>
              <w:noProof/>
            </w:rPr>
            <w:t>8</w:t>
          </w:r>
          <w:r>
            <w:rPr>
              <w:noProof/>
            </w:rPr>
            <w:fldChar w:fldCharType="end"/>
          </w:r>
        </w:p>
        <w:p w14:paraId="41426321" w14:textId="0A90C034" w:rsidR="007507AB" w:rsidRDefault="007507AB">
          <w:pPr>
            <w:pStyle w:val="TOC2"/>
            <w:tabs>
              <w:tab w:val="left" w:pos="880"/>
              <w:tab w:val="right" w:leader="dot" w:pos="9016"/>
            </w:tabs>
            <w:rPr>
              <w:noProof/>
            </w:rPr>
          </w:pPr>
          <w:r w:rsidRPr="007919DB">
            <w:rPr>
              <w:noProof/>
              <w:color w:val="BF8F00" w:themeColor="accent4" w:themeShade="BF"/>
            </w:rPr>
            <w:t>5.2</w:t>
          </w:r>
          <w:r>
            <w:rPr>
              <w:noProof/>
            </w:rPr>
            <w:tab/>
          </w:r>
          <w:r w:rsidRPr="007919DB">
            <w:rPr>
              <w:noProof/>
              <w:color w:val="BF8F00" w:themeColor="accent4" w:themeShade="BF"/>
            </w:rPr>
            <w:t>Password changing</w:t>
          </w:r>
          <w:r>
            <w:rPr>
              <w:noProof/>
            </w:rPr>
            <w:tab/>
          </w:r>
          <w:r>
            <w:rPr>
              <w:noProof/>
            </w:rPr>
            <w:fldChar w:fldCharType="begin"/>
          </w:r>
          <w:r>
            <w:rPr>
              <w:noProof/>
            </w:rPr>
            <w:instrText xml:space="preserve"> PAGEREF _Toc129557432 \h </w:instrText>
          </w:r>
          <w:r>
            <w:rPr>
              <w:noProof/>
            </w:rPr>
          </w:r>
          <w:r>
            <w:rPr>
              <w:noProof/>
            </w:rPr>
            <w:fldChar w:fldCharType="separate"/>
          </w:r>
          <w:r>
            <w:rPr>
              <w:noProof/>
            </w:rPr>
            <w:t>8</w:t>
          </w:r>
          <w:r>
            <w:rPr>
              <w:noProof/>
            </w:rPr>
            <w:fldChar w:fldCharType="end"/>
          </w:r>
        </w:p>
        <w:p w14:paraId="2AE1C6BA" w14:textId="5F7E3FBB" w:rsidR="007507AB" w:rsidRDefault="007507AB">
          <w:pPr>
            <w:pStyle w:val="TOC2"/>
            <w:tabs>
              <w:tab w:val="left" w:pos="880"/>
              <w:tab w:val="right" w:leader="dot" w:pos="9016"/>
            </w:tabs>
            <w:rPr>
              <w:noProof/>
            </w:rPr>
          </w:pPr>
          <w:r w:rsidRPr="007919DB">
            <w:rPr>
              <w:noProof/>
              <w:color w:val="BF8F00" w:themeColor="accent4" w:themeShade="BF"/>
            </w:rPr>
            <w:t>5.3</w:t>
          </w:r>
          <w:r>
            <w:rPr>
              <w:noProof/>
            </w:rPr>
            <w:tab/>
          </w:r>
          <w:r w:rsidRPr="007919DB">
            <w:rPr>
              <w:noProof/>
              <w:color w:val="BF8F00" w:themeColor="accent4" w:themeShade="BF"/>
            </w:rPr>
            <w:t>Requesting to become a broker</w:t>
          </w:r>
          <w:r>
            <w:rPr>
              <w:noProof/>
            </w:rPr>
            <w:tab/>
          </w:r>
          <w:r>
            <w:rPr>
              <w:noProof/>
            </w:rPr>
            <w:fldChar w:fldCharType="begin"/>
          </w:r>
          <w:r>
            <w:rPr>
              <w:noProof/>
            </w:rPr>
            <w:instrText xml:space="preserve"> PAGEREF _Toc129557433 \h </w:instrText>
          </w:r>
          <w:r>
            <w:rPr>
              <w:noProof/>
            </w:rPr>
          </w:r>
          <w:r>
            <w:rPr>
              <w:noProof/>
            </w:rPr>
            <w:fldChar w:fldCharType="separate"/>
          </w:r>
          <w:r>
            <w:rPr>
              <w:noProof/>
            </w:rPr>
            <w:t>8</w:t>
          </w:r>
          <w:r>
            <w:rPr>
              <w:noProof/>
            </w:rPr>
            <w:fldChar w:fldCharType="end"/>
          </w:r>
        </w:p>
        <w:p w14:paraId="329189F7" w14:textId="66BB3C0C" w:rsidR="007507AB" w:rsidRDefault="007507AB">
          <w:pPr>
            <w:pStyle w:val="TOC2"/>
            <w:tabs>
              <w:tab w:val="left" w:pos="880"/>
              <w:tab w:val="right" w:leader="dot" w:pos="9016"/>
            </w:tabs>
            <w:rPr>
              <w:noProof/>
            </w:rPr>
          </w:pPr>
          <w:r w:rsidRPr="007919DB">
            <w:rPr>
              <w:noProof/>
              <w:color w:val="BF8F00" w:themeColor="accent4" w:themeShade="BF"/>
            </w:rPr>
            <w:t>5.4</w:t>
          </w:r>
          <w:r>
            <w:rPr>
              <w:noProof/>
            </w:rPr>
            <w:tab/>
          </w:r>
          <w:r w:rsidRPr="007919DB">
            <w:rPr>
              <w:noProof/>
              <w:color w:val="BF8F00" w:themeColor="accent4" w:themeShade="BF"/>
            </w:rPr>
            <w:t>Administration of the system</w:t>
          </w:r>
          <w:r>
            <w:rPr>
              <w:noProof/>
            </w:rPr>
            <w:tab/>
          </w:r>
          <w:r>
            <w:rPr>
              <w:noProof/>
            </w:rPr>
            <w:fldChar w:fldCharType="begin"/>
          </w:r>
          <w:r>
            <w:rPr>
              <w:noProof/>
            </w:rPr>
            <w:instrText xml:space="preserve"> PAGEREF _Toc129557434 \h </w:instrText>
          </w:r>
          <w:r>
            <w:rPr>
              <w:noProof/>
            </w:rPr>
          </w:r>
          <w:r>
            <w:rPr>
              <w:noProof/>
            </w:rPr>
            <w:fldChar w:fldCharType="separate"/>
          </w:r>
          <w:r>
            <w:rPr>
              <w:noProof/>
            </w:rPr>
            <w:t>8</w:t>
          </w:r>
          <w:r>
            <w:rPr>
              <w:noProof/>
            </w:rPr>
            <w:fldChar w:fldCharType="end"/>
          </w:r>
        </w:p>
        <w:p w14:paraId="14668BA5" w14:textId="5D471364" w:rsidR="007507AB" w:rsidRDefault="007507AB">
          <w:pPr>
            <w:pStyle w:val="TOC2"/>
            <w:tabs>
              <w:tab w:val="left" w:pos="880"/>
              <w:tab w:val="right" w:leader="dot" w:pos="9016"/>
            </w:tabs>
            <w:rPr>
              <w:noProof/>
            </w:rPr>
          </w:pPr>
          <w:r w:rsidRPr="007919DB">
            <w:rPr>
              <w:noProof/>
              <w:color w:val="BF8F00" w:themeColor="accent4" w:themeShade="BF"/>
            </w:rPr>
            <w:t>5.5</w:t>
          </w:r>
          <w:r>
            <w:rPr>
              <w:noProof/>
            </w:rPr>
            <w:tab/>
          </w:r>
          <w:r w:rsidRPr="007919DB">
            <w:rPr>
              <w:noProof/>
              <w:color w:val="BF8F00" w:themeColor="accent4" w:themeShade="BF"/>
            </w:rPr>
            <w:t>Real time assets view</w:t>
          </w:r>
          <w:r>
            <w:rPr>
              <w:noProof/>
            </w:rPr>
            <w:tab/>
          </w:r>
          <w:r>
            <w:rPr>
              <w:noProof/>
            </w:rPr>
            <w:fldChar w:fldCharType="begin"/>
          </w:r>
          <w:r>
            <w:rPr>
              <w:noProof/>
            </w:rPr>
            <w:instrText xml:space="preserve"> PAGEREF _Toc129557435 \h </w:instrText>
          </w:r>
          <w:r>
            <w:rPr>
              <w:noProof/>
            </w:rPr>
          </w:r>
          <w:r>
            <w:rPr>
              <w:noProof/>
            </w:rPr>
            <w:fldChar w:fldCharType="separate"/>
          </w:r>
          <w:r>
            <w:rPr>
              <w:noProof/>
            </w:rPr>
            <w:t>8</w:t>
          </w:r>
          <w:r>
            <w:rPr>
              <w:noProof/>
            </w:rPr>
            <w:fldChar w:fldCharType="end"/>
          </w:r>
        </w:p>
        <w:p w14:paraId="3D07F449" w14:textId="2CF5F8F3" w:rsidR="007507AB" w:rsidRDefault="007507AB">
          <w:pPr>
            <w:pStyle w:val="TOC2"/>
            <w:tabs>
              <w:tab w:val="left" w:pos="880"/>
              <w:tab w:val="right" w:leader="dot" w:pos="9016"/>
            </w:tabs>
            <w:rPr>
              <w:noProof/>
            </w:rPr>
          </w:pPr>
          <w:r w:rsidRPr="007919DB">
            <w:rPr>
              <w:noProof/>
              <w:color w:val="BF8F00" w:themeColor="accent4" w:themeShade="BF"/>
            </w:rPr>
            <w:t>5.6</w:t>
          </w:r>
          <w:r>
            <w:rPr>
              <w:noProof/>
            </w:rPr>
            <w:tab/>
          </w:r>
          <w:r w:rsidRPr="007919DB">
            <w:rPr>
              <w:noProof/>
              <w:color w:val="BF8F00" w:themeColor="accent4" w:themeShade="BF"/>
            </w:rPr>
            <w:t>Buying and selling assets</w:t>
          </w:r>
          <w:r>
            <w:rPr>
              <w:noProof/>
            </w:rPr>
            <w:tab/>
          </w:r>
          <w:r>
            <w:rPr>
              <w:noProof/>
            </w:rPr>
            <w:fldChar w:fldCharType="begin"/>
          </w:r>
          <w:r>
            <w:rPr>
              <w:noProof/>
            </w:rPr>
            <w:instrText xml:space="preserve"> PAGEREF _Toc129557436 \h </w:instrText>
          </w:r>
          <w:r>
            <w:rPr>
              <w:noProof/>
            </w:rPr>
          </w:r>
          <w:r>
            <w:rPr>
              <w:noProof/>
            </w:rPr>
            <w:fldChar w:fldCharType="separate"/>
          </w:r>
          <w:r>
            <w:rPr>
              <w:noProof/>
            </w:rPr>
            <w:t>9</w:t>
          </w:r>
          <w:r>
            <w:rPr>
              <w:noProof/>
            </w:rPr>
            <w:fldChar w:fldCharType="end"/>
          </w:r>
        </w:p>
        <w:p w14:paraId="753368F6" w14:textId="47048900" w:rsidR="007507AB" w:rsidRDefault="007507AB">
          <w:pPr>
            <w:pStyle w:val="TOC2"/>
            <w:tabs>
              <w:tab w:val="left" w:pos="880"/>
              <w:tab w:val="right" w:leader="dot" w:pos="9016"/>
            </w:tabs>
            <w:rPr>
              <w:noProof/>
            </w:rPr>
          </w:pPr>
          <w:r w:rsidRPr="007919DB">
            <w:rPr>
              <w:noProof/>
              <w:color w:val="BF8F00" w:themeColor="accent4" w:themeShade="BF"/>
            </w:rPr>
            <w:t>5.7</w:t>
          </w:r>
          <w:r>
            <w:rPr>
              <w:noProof/>
            </w:rPr>
            <w:tab/>
          </w:r>
          <w:r w:rsidRPr="007919DB">
            <w:rPr>
              <w:noProof/>
              <w:color w:val="BF8F00" w:themeColor="accent4" w:themeShade="BF"/>
            </w:rPr>
            <w:t>Brokers-Basic User contracts</w:t>
          </w:r>
          <w:r>
            <w:rPr>
              <w:noProof/>
            </w:rPr>
            <w:tab/>
          </w:r>
          <w:r>
            <w:rPr>
              <w:noProof/>
            </w:rPr>
            <w:fldChar w:fldCharType="begin"/>
          </w:r>
          <w:r>
            <w:rPr>
              <w:noProof/>
            </w:rPr>
            <w:instrText xml:space="preserve"> PAGEREF _Toc129557437 \h </w:instrText>
          </w:r>
          <w:r>
            <w:rPr>
              <w:noProof/>
            </w:rPr>
          </w:r>
          <w:r>
            <w:rPr>
              <w:noProof/>
            </w:rPr>
            <w:fldChar w:fldCharType="separate"/>
          </w:r>
          <w:r>
            <w:rPr>
              <w:noProof/>
            </w:rPr>
            <w:t>9</w:t>
          </w:r>
          <w:r>
            <w:rPr>
              <w:noProof/>
            </w:rPr>
            <w:fldChar w:fldCharType="end"/>
          </w:r>
        </w:p>
        <w:p w14:paraId="504E9A68" w14:textId="03827D7D" w:rsidR="007507AB" w:rsidRDefault="007507AB">
          <w:pPr>
            <w:pStyle w:val="TOC2"/>
            <w:tabs>
              <w:tab w:val="left" w:pos="880"/>
              <w:tab w:val="right" w:leader="dot" w:pos="9016"/>
            </w:tabs>
            <w:rPr>
              <w:noProof/>
            </w:rPr>
          </w:pPr>
          <w:r w:rsidRPr="007919DB">
            <w:rPr>
              <w:noProof/>
              <w:color w:val="BF8F00" w:themeColor="accent4" w:themeShade="BF"/>
            </w:rPr>
            <w:t>5.8</w:t>
          </w:r>
          <w:r>
            <w:rPr>
              <w:noProof/>
            </w:rPr>
            <w:tab/>
          </w:r>
          <w:r w:rsidRPr="007919DB">
            <w:rPr>
              <w:noProof/>
              <w:color w:val="BF8F00" w:themeColor="accent4" w:themeShade="BF"/>
            </w:rPr>
            <w:t>Comparing companies</w:t>
          </w:r>
          <w:r>
            <w:rPr>
              <w:noProof/>
            </w:rPr>
            <w:tab/>
          </w:r>
          <w:r>
            <w:rPr>
              <w:noProof/>
            </w:rPr>
            <w:fldChar w:fldCharType="begin"/>
          </w:r>
          <w:r>
            <w:rPr>
              <w:noProof/>
            </w:rPr>
            <w:instrText xml:space="preserve"> PAGEREF _Toc129557438 \h </w:instrText>
          </w:r>
          <w:r>
            <w:rPr>
              <w:noProof/>
            </w:rPr>
          </w:r>
          <w:r>
            <w:rPr>
              <w:noProof/>
            </w:rPr>
            <w:fldChar w:fldCharType="separate"/>
          </w:r>
          <w:r>
            <w:rPr>
              <w:noProof/>
            </w:rPr>
            <w:t>9</w:t>
          </w:r>
          <w:r>
            <w:rPr>
              <w:noProof/>
            </w:rPr>
            <w:fldChar w:fldCharType="end"/>
          </w:r>
        </w:p>
        <w:p w14:paraId="72865721" w14:textId="1AA53A0C" w:rsidR="007507AB" w:rsidRDefault="007507AB">
          <w:pPr>
            <w:pStyle w:val="TOC1"/>
            <w:tabs>
              <w:tab w:val="left" w:pos="440"/>
              <w:tab w:val="right" w:leader="dot" w:pos="9016"/>
            </w:tabs>
            <w:rPr>
              <w:noProof/>
            </w:rPr>
          </w:pPr>
          <w:r w:rsidRPr="007919DB">
            <w:rPr>
              <w:noProof/>
              <w:color w:val="BF8F00" w:themeColor="accent4" w:themeShade="BF"/>
            </w:rPr>
            <w:t>6.</w:t>
          </w:r>
          <w:r>
            <w:rPr>
              <w:noProof/>
            </w:rPr>
            <w:tab/>
          </w:r>
          <w:r w:rsidRPr="007919DB">
            <w:rPr>
              <w:noProof/>
              <w:color w:val="BF8F00" w:themeColor="accent4" w:themeShade="BF"/>
            </w:rPr>
            <w:t>Assumptions and restrictions</w:t>
          </w:r>
          <w:r>
            <w:rPr>
              <w:noProof/>
            </w:rPr>
            <w:tab/>
          </w:r>
          <w:r>
            <w:rPr>
              <w:noProof/>
            </w:rPr>
            <w:fldChar w:fldCharType="begin"/>
          </w:r>
          <w:r>
            <w:rPr>
              <w:noProof/>
            </w:rPr>
            <w:instrText xml:space="preserve"> PAGEREF _Toc129557439 \h </w:instrText>
          </w:r>
          <w:r>
            <w:rPr>
              <w:noProof/>
            </w:rPr>
          </w:r>
          <w:r>
            <w:rPr>
              <w:noProof/>
            </w:rPr>
            <w:fldChar w:fldCharType="separate"/>
          </w:r>
          <w:r>
            <w:rPr>
              <w:noProof/>
            </w:rPr>
            <w:t>9</w:t>
          </w:r>
          <w:r>
            <w:rPr>
              <w:noProof/>
            </w:rPr>
            <w:fldChar w:fldCharType="end"/>
          </w:r>
        </w:p>
        <w:p w14:paraId="26C9748B" w14:textId="37F2416E" w:rsidR="007507AB" w:rsidRDefault="007507AB">
          <w:pPr>
            <w:pStyle w:val="TOC1"/>
            <w:tabs>
              <w:tab w:val="left" w:pos="440"/>
              <w:tab w:val="right" w:leader="dot" w:pos="9016"/>
            </w:tabs>
            <w:rPr>
              <w:noProof/>
            </w:rPr>
          </w:pPr>
          <w:r w:rsidRPr="007919DB">
            <w:rPr>
              <w:noProof/>
              <w:color w:val="BF8F00" w:themeColor="accent4" w:themeShade="BF"/>
            </w:rPr>
            <w:t>7.</w:t>
          </w:r>
          <w:r>
            <w:rPr>
              <w:noProof/>
            </w:rPr>
            <w:tab/>
          </w:r>
          <w:r w:rsidRPr="007919DB">
            <w:rPr>
              <w:noProof/>
              <w:color w:val="BF8F00" w:themeColor="accent4" w:themeShade="BF"/>
            </w:rPr>
            <w:t>Quality</w:t>
          </w:r>
          <w:r>
            <w:rPr>
              <w:noProof/>
            </w:rPr>
            <w:tab/>
          </w:r>
          <w:r>
            <w:rPr>
              <w:noProof/>
            </w:rPr>
            <w:fldChar w:fldCharType="begin"/>
          </w:r>
          <w:r>
            <w:rPr>
              <w:noProof/>
            </w:rPr>
            <w:instrText xml:space="preserve"> PAGEREF _Toc129557440 \h </w:instrText>
          </w:r>
          <w:r>
            <w:rPr>
              <w:noProof/>
            </w:rPr>
          </w:r>
          <w:r>
            <w:rPr>
              <w:noProof/>
            </w:rPr>
            <w:fldChar w:fldCharType="separate"/>
          </w:r>
          <w:r>
            <w:rPr>
              <w:noProof/>
            </w:rPr>
            <w:t>10</w:t>
          </w:r>
          <w:r>
            <w:rPr>
              <w:noProof/>
            </w:rPr>
            <w:fldChar w:fldCharType="end"/>
          </w:r>
        </w:p>
        <w:p w14:paraId="1988AD2C" w14:textId="4EC8776E" w:rsidR="007507AB" w:rsidRDefault="007507AB">
          <w:pPr>
            <w:pStyle w:val="TOC1"/>
            <w:tabs>
              <w:tab w:val="left" w:pos="440"/>
              <w:tab w:val="right" w:leader="dot" w:pos="9016"/>
            </w:tabs>
            <w:rPr>
              <w:noProof/>
            </w:rPr>
          </w:pPr>
          <w:r w:rsidRPr="007919DB">
            <w:rPr>
              <w:noProof/>
              <w:color w:val="BF8F00" w:themeColor="accent4" w:themeShade="BF"/>
            </w:rPr>
            <w:t>8.</w:t>
          </w:r>
          <w:r>
            <w:rPr>
              <w:noProof/>
            </w:rPr>
            <w:tab/>
          </w:r>
          <w:r w:rsidRPr="007919DB">
            <w:rPr>
              <w:noProof/>
              <w:color w:val="BF8F00" w:themeColor="accent4" w:themeShade="BF"/>
            </w:rPr>
            <w:t>Non-functional requirements</w:t>
          </w:r>
          <w:r>
            <w:rPr>
              <w:noProof/>
            </w:rPr>
            <w:tab/>
          </w:r>
          <w:r>
            <w:rPr>
              <w:noProof/>
            </w:rPr>
            <w:fldChar w:fldCharType="begin"/>
          </w:r>
          <w:r>
            <w:rPr>
              <w:noProof/>
            </w:rPr>
            <w:instrText xml:space="preserve"> PAGEREF _Toc129557441 \h </w:instrText>
          </w:r>
          <w:r>
            <w:rPr>
              <w:noProof/>
            </w:rPr>
          </w:r>
          <w:r>
            <w:rPr>
              <w:noProof/>
            </w:rPr>
            <w:fldChar w:fldCharType="separate"/>
          </w:r>
          <w:r>
            <w:rPr>
              <w:noProof/>
            </w:rPr>
            <w:t>10</w:t>
          </w:r>
          <w:r>
            <w:rPr>
              <w:noProof/>
            </w:rPr>
            <w:fldChar w:fldCharType="end"/>
          </w:r>
        </w:p>
        <w:p w14:paraId="2B683F10" w14:textId="4F747AFD" w:rsidR="007507AB" w:rsidRDefault="007507AB">
          <w:pPr>
            <w:pStyle w:val="TOC2"/>
            <w:tabs>
              <w:tab w:val="left" w:pos="880"/>
              <w:tab w:val="right" w:leader="dot" w:pos="9016"/>
            </w:tabs>
            <w:rPr>
              <w:noProof/>
            </w:rPr>
          </w:pPr>
          <w:r w:rsidRPr="007919DB">
            <w:rPr>
              <w:noProof/>
              <w:color w:val="BF8F00" w:themeColor="accent4" w:themeShade="BF"/>
            </w:rPr>
            <w:t>8.1</w:t>
          </w:r>
          <w:r>
            <w:rPr>
              <w:noProof/>
            </w:rPr>
            <w:tab/>
          </w:r>
          <w:r w:rsidRPr="007919DB">
            <w:rPr>
              <w:noProof/>
              <w:color w:val="BF8F00" w:themeColor="accent4" w:themeShade="BF"/>
            </w:rPr>
            <w:t>System requirements</w:t>
          </w:r>
          <w:r>
            <w:rPr>
              <w:noProof/>
            </w:rPr>
            <w:tab/>
          </w:r>
          <w:r>
            <w:rPr>
              <w:noProof/>
            </w:rPr>
            <w:fldChar w:fldCharType="begin"/>
          </w:r>
          <w:r>
            <w:rPr>
              <w:noProof/>
            </w:rPr>
            <w:instrText xml:space="preserve"> PAGEREF _Toc129557442 \h </w:instrText>
          </w:r>
          <w:r>
            <w:rPr>
              <w:noProof/>
            </w:rPr>
          </w:r>
          <w:r>
            <w:rPr>
              <w:noProof/>
            </w:rPr>
            <w:fldChar w:fldCharType="separate"/>
          </w:r>
          <w:r>
            <w:rPr>
              <w:noProof/>
            </w:rPr>
            <w:t>10</w:t>
          </w:r>
          <w:r>
            <w:rPr>
              <w:noProof/>
            </w:rPr>
            <w:fldChar w:fldCharType="end"/>
          </w:r>
        </w:p>
        <w:p w14:paraId="594806A1" w14:textId="21428123" w:rsidR="007507AB" w:rsidRDefault="007507AB">
          <w:pPr>
            <w:pStyle w:val="TOC2"/>
            <w:tabs>
              <w:tab w:val="left" w:pos="880"/>
              <w:tab w:val="right" w:leader="dot" w:pos="9016"/>
            </w:tabs>
            <w:rPr>
              <w:noProof/>
            </w:rPr>
          </w:pPr>
          <w:r w:rsidRPr="007919DB">
            <w:rPr>
              <w:noProof/>
              <w:color w:val="BF8F00" w:themeColor="accent4" w:themeShade="BF"/>
            </w:rPr>
            <w:t>8.2</w:t>
          </w:r>
          <w:r>
            <w:rPr>
              <w:noProof/>
            </w:rPr>
            <w:tab/>
          </w:r>
          <w:r w:rsidRPr="007919DB">
            <w:rPr>
              <w:noProof/>
              <w:color w:val="BF8F00" w:themeColor="accent4" w:themeShade="BF"/>
            </w:rPr>
            <w:t>Other requirements</w:t>
          </w:r>
          <w:r>
            <w:rPr>
              <w:noProof/>
            </w:rPr>
            <w:tab/>
          </w:r>
          <w:r>
            <w:rPr>
              <w:noProof/>
            </w:rPr>
            <w:fldChar w:fldCharType="begin"/>
          </w:r>
          <w:r>
            <w:rPr>
              <w:noProof/>
            </w:rPr>
            <w:instrText xml:space="preserve"> PAGEREF _Toc129557443 \h </w:instrText>
          </w:r>
          <w:r>
            <w:rPr>
              <w:noProof/>
            </w:rPr>
          </w:r>
          <w:r>
            <w:rPr>
              <w:noProof/>
            </w:rPr>
            <w:fldChar w:fldCharType="separate"/>
          </w:r>
          <w:r>
            <w:rPr>
              <w:noProof/>
            </w:rPr>
            <w:t>10</w:t>
          </w:r>
          <w:r>
            <w:rPr>
              <w:noProof/>
            </w:rPr>
            <w:fldChar w:fldCharType="end"/>
          </w:r>
        </w:p>
        <w:p w14:paraId="3B3322B5" w14:textId="486DC6B3" w:rsidR="007507AB" w:rsidRDefault="007507AB">
          <w:pPr>
            <w:pStyle w:val="TOC1"/>
            <w:tabs>
              <w:tab w:val="left" w:pos="440"/>
              <w:tab w:val="right" w:leader="dot" w:pos="9016"/>
            </w:tabs>
            <w:rPr>
              <w:noProof/>
            </w:rPr>
          </w:pPr>
          <w:r w:rsidRPr="007919DB">
            <w:rPr>
              <w:noProof/>
              <w:color w:val="BF8F00" w:themeColor="accent4" w:themeShade="BF"/>
            </w:rPr>
            <w:t>9.</w:t>
          </w:r>
          <w:r>
            <w:rPr>
              <w:noProof/>
            </w:rPr>
            <w:tab/>
          </w:r>
          <w:r w:rsidRPr="007919DB">
            <w:rPr>
              <w:noProof/>
              <w:color w:val="BF8F00" w:themeColor="accent4" w:themeShade="BF"/>
            </w:rPr>
            <w:t>User documentation requirements</w:t>
          </w:r>
          <w:r>
            <w:rPr>
              <w:noProof/>
            </w:rPr>
            <w:tab/>
          </w:r>
          <w:r>
            <w:rPr>
              <w:noProof/>
            </w:rPr>
            <w:fldChar w:fldCharType="begin"/>
          </w:r>
          <w:r>
            <w:rPr>
              <w:noProof/>
            </w:rPr>
            <w:instrText xml:space="preserve"> PAGEREF _Toc129557444 \h </w:instrText>
          </w:r>
          <w:r>
            <w:rPr>
              <w:noProof/>
            </w:rPr>
          </w:r>
          <w:r>
            <w:rPr>
              <w:noProof/>
            </w:rPr>
            <w:fldChar w:fldCharType="separate"/>
          </w:r>
          <w:r>
            <w:rPr>
              <w:noProof/>
            </w:rPr>
            <w:t>11</w:t>
          </w:r>
          <w:r>
            <w:rPr>
              <w:noProof/>
            </w:rPr>
            <w:fldChar w:fldCharType="end"/>
          </w:r>
        </w:p>
        <w:p w14:paraId="33C759E3" w14:textId="0F1A3ADC" w:rsidR="007507AB" w:rsidRDefault="007507AB">
          <w:pPr>
            <w:pStyle w:val="TOC2"/>
            <w:tabs>
              <w:tab w:val="left" w:pos="880"/>
              <w:tab w:val="right" w:leader="dot" w:pos="9016"/>
            </w:tabs>
            <w:rPr>
              <w:noProof/>
            </w:rPr>
          </w:pPr>
          <w:r w:rsidRPr="007919DB">
            <w:rPr>
              <w:noProof/>
              <w:color w:val="BF8F00" w:themeColor="accent4" w:themeShade="BF"/>
            </w:rPr>
            <w:t>9.1</w:t>
          </w:r>
          <w:r>
            <w:rPr>
              <w:noProof/>
            </w:rPr>
            <w:tab/>
          </w:r>
          <w:r w:rsidRPr="007919DB">
            <w:rPr>
              <w:noProof/>
              <w:color w:val="BF8F00" w:themeColor="accent4" w:themeShade="BF"/>
            </w:rPr>
            <w:t>Instructions for using the web application</w:t>
          </w:r>
          <w:r>
            <w:rPr>
              <w:noProof/>
            </w:rPr>
            <w:tab/>
          </w:r>
          <w:r>
            <w:rPr>
              <w:noProof/>
            </w:rPr>
            <w:fldChar w:fldCharType="begin"/>
          </w:r>
          <w:r>
            <w:rPr>
              <w:noProof/>
            </w:rPr>
            <w:instrText xml:space="preserve"> PAGEREF _Toc129557445 \h </w:instrText>
          </w:r>
          <w:r>
            <w:rPr>
              <w:noProof/>
            </w:rPr>
          </w:r>
          <w:r>
            <w:rPr>
              <w:noProof/>
            </w:rPr>
            <w:fldChar w:fldCharType="separate"/>
          </w:r>
          <w:r>
            <w:rPr>
              <w:noProof/>
            </w:rPr>
            <w:t>11</w:t>
          </w:r>
          <w:r>
            <w:rPr>
              <w:noProof/>
            </w:rPr>
            <w:fldChar w:fldCharType="end"/>
          </w:r>
        </w:p>
        <w:p w14:paraId="01D03508" w14:textId="3093D576" w:rsidR="007507AB" w:rsidRDefault="007507AB">
          <w:pPr>
            <w:pStyle w:val="TOC2"/>
            <w:tabs>
              <w:tab w:val="left" w:pos="880"/>
              <w:tab w:val="right" w:leader="dot" w:pos="9016"/>
            </w:tabs>
            <w:rPr>
              <w:noProof/>
            </w:rPr>
          </w:pPr>
          <w:r w:rsidRPr="007919DB">
            <w:rPr>
              <w:noProof/>
              <w:color w:val="BF8F00" w:themeColor="accent4" w:themeShade="BF"/>
            </w:rPr>
            <w:t>9.2</w:t>
          </w:r>
          <w:r>
            <w:rPr>
              <w:noProof/>
            </w:rPr>
            <w:tab/>
          </w:r>
          <w:r w:rsidRPr="007919DB">
            <w:rPr>
              <w:noProof/>
              <w:color w:val="BF8F00" w:themeColor="accent4" w:themeShade="BF"/>
            </w:rPr>
            <w:t>Labeling</w:t>
          </w:r>
          <w:r>
            <w:rPr>
              <w:noProof/>
            </w:rPr>
            <w:tab/>
          </w:r>
          <w:r>
            <w:rPr>
              <w:noProof/>
            </w:rPr>
            <w:fldChar w:fldCharType="begin"/>
          </w:r>
          <w:r>
            <w:rPr>
              <w:noProof/>
            </w:rPr>
            <w:instrText xml:space="preserve"> PAGEREF _Toc129557446 \h </w:instrText>
          </w:r>
          <w:r>
            <w:rPr>
              <w:noProof/>
            </w:rPr>
          </w:r>
          <w:r>
            <w:rPr>
              <w:noProof/>
            </w:rPr>
            <w:fldChar w:fldCharType="separate"/>
          </w:r>
          <w:r>
            <w:rPr>
              <w:noProof/>
            </w:rPr>
            <w:t>11</w:t>
          </w:r>
          <w:r>
            <w:rPr>
              <w:noProof/>
            </w:rPr>
            <w:fldChar w:fldCharType="end"/>
          </w:r>
        </w:p>
        <w:p w14:paraId="2B8F2609" w14:textId="36D25CCD" w:rsidR="007507AB" w:rsidRDefault="007507AB">
          <w:pPr>
            <w:pStyle w:val="TOC1"/>
            <w:tabs>
              <w:tab w:val="left" w:pos="660"/>
              <w:tab w:val="right" w:leader="dot" w:pos="9016"/>
            </w:tabs>
            <w:rPr>
              <w:noProof/>
            </w:rPr>
          </w:pPr>
          <w:r w:rsidRPr="007919DB">
            <w:rPr>
              <w:noProof/>
              <w:color w:val="BF8F00" w:themeColor="accent4" w:themeShade="BF"/>
            </w:rPr>
            <w:t>10.</w:t>
          </w:r>
          <w:r>
            <w:rPr>
              <w:noProof/>
            </w:rPr>
            <w:tab/>
          </w:r>
          <w:r w:rsidRPr="007919DB">
            <w:rPr>
              <w:noProof/>
              <w:color w:val="BF8F00" w:themeColor="accent4" w:themeShade="BF"/>
            </w:rPr>
            <w:t>Plan and priorities</w:t>
          </w:r>
          <w:r>
            <w:rPr>
              <w:noProof/>
            </w:rPr>
            <w:tab/>
          </w:r>
          <w:r>
            <w:rPr>
              <w:noProof/>
            </w:rPr>
            <w:fldChar w:fldCharType="begin"/>
          </w:r>
          <w:r>
            <w:rPr>
              <w:noProof/>
            </w:rPr>
            <w:instrText xml:space="preserve"> PAGEREF _Toc129557447 \h </w:instrText>
          </w:r>
          <w:r>
            <w:rPr>
              <w:noProof/>
            </w:rPr>
          </w:r>
          <w:r>
            <w:rPr>
              <w:noProof/>
            </w:rPr>
            <w:fldChar w:fldCharType="separate"/>
          </w:r>
          <w:r>
            <w:rPr>
              <w:noProof/>
            </w:rPr>
            <w:t>11</w:t>
          </w:r>
          <w:r>
            <w:rPr>
              <w:noProof/>
            </w:rPr>
            <w:fldChar w:fldCharType="end"/>
          </w:r>
        </w:p>
        <w:p w14:paraId="0BED82B6" w14:textId="2DB2EE9B" w:rsidR="002B5D87" w:rsidRDefault="00742340">
          <w:r>
            <w:rPr>
              <w:color w:val="BF8F00" w:themeColor="accent4" w:themeShade="BF"/>
            </w:rPr>
            <w:fldChar w:fldCharType="end"/>
          </w:r>
        </w:p>
      </w:sdtContent>
    </w:sdt>
    <w:p w14:paraId="4785819C" w14:textId="77777777" w:rsidR="00B124D8" w:rsidRDefault="00B124D8" w:rsidP="004940BE">
      <w:pPr>
        <w:spacing w:after="0"/>
        <w:rPr>
          <w:color w:val="A6A6A6" w:themeColor="background1" w:themeShade="A6"/>
        </w:rPr>
      </w:pPr>
    </w:p>
    <w:p w14:paraId="6AF0E804" w14:textId="3EEA109F" w:rsidR="002B5D87" w:rsidRDefault="002B5D87" w:rsidP="002B5D87">
      <w:pPr>
        <w:pStyle w:val="Heading1"/>
        <w:rPr>
          <w:color w:val="BF8F00" w:themeColor="accent4" w:themeShade="BF"/>
        </w:rPr>
      </w:pPr>
      <w:bookmarkStart w:id="0" w:name="_Toc129557417"/>
      <w:r w:rsidRPr="002B5D87">
        <w:rPr>
          <w:color w:val="BF8F00" w:themeColor="accent4" w:themeShade="BF"/>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1368"/>
        <w:gridCol w:w="1709"/>
        <w:gridCol w:w="3439"/>
        <w:gridCol w:w="2410"/>
      </w:tblGrid>
      <w:tr w:rsidR="002B5D87" w14:paraId="6DE0F370" w14:textId="77777777" w:rsidTr="0055321B">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5B1CB5AE" w14:textId="7DF7A78D" w:rsidR="002B5D87" w:rsidRDefault="002B5D87" w:rsidP="002B5D87">
            <w:pPr>
              <w:jc w:val="center"/>
            </w:pPr>
            <w:r>
              <w:t>Version no.</w:t>
            </w:r>
          </w:p>
        </w:tc>
        <w:tc>
          <w:tcPr>
            <w:tcW w:w="1709"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439"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410"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9E7F7C3" w14:textId="223BFBC1" w:rsidR="002B5D87" w:rsidRDefault="002B5D87" w:rsidP="002B5D87">
            <w:pPr>
              <w:jc w:val="center"/>
            </w:pPr>
            <w:r>
              <w:t>1.0</w:t>
            </w:r>
          </w:p>
        </w:tc>
        <w:tc>
          <w:tcPr>
            <w:tcW w:w="1709"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439"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410"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F4942DF" w14:textId="77777777" w:rsidR="002B5D87" w:rsidRDefault="002B5D87" w:rsidP="002B5D87">
            <w:pPr>
              <w:jc w:val="center"/>
            </w:pPr>
          </w:p>
        </w:tc>
        <w:tc>
          <w:tcPr>
            <w:tcW w:w="1709" w:type="dxa"/>
          </w:tcPr>
          <w:p w14:paraId="3897631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22C2445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11C4EAFE"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2AF3C8A4"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1BBD378" w14:textId="77777777" w:rsidR="002B5D87" w:rsidRDefault="002B5D87" w:rsidP="002B5D87">
            <w:pPr>
              <w:jc w:val="center"/>
            </w:pPr>
          </w:p>
        </w:tc>
        <w:tc>
          <w:tcPr>
            <w:tcW w:w="1709"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55321B">
        <w:trPr>
          <w:trHeight w:val="497"/>
        </w:trPr>
        <w:tc>
          <w:tcPr>
            <w:cnfStyle w:val="001000000000" w:firstRow="0" w:lastRow="0" w:firstColumn="1" w:lastColumn="0" w:oddVBand="0" w:evenVBand="0" w:oddHBand="0" w:evenHBand="0" w:firstRowFirstColumn="0" w:firstRowLastColumn="0" w:lastRowFirstColumn="0" w:lastRowLastColumn="0"/>
            <w:tcW w:w="1368" w:type="dxa"/>
          </w:tcPr>
          <w:p w14:paraId="656500F6" w14:textId="77777777" w:rsidR="002B5D87" w:rsidRDefault="002B5D87" w:rsidP="002B5D87">
            <w:pPr>
              <w:jc w:val="center"/>
            </w:pPr>
          </w:p>
        </w:tc>
        <w:tc>
          <w:tcPr>
            <w:tcW w:w="1709"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7C5803C0" w14:textId="77777777" w:rsidR="002B5D87" w:rsidRDefault="002B5D87" w:rsidP="002B5D87">
            <w:pPr>
              <w:jc w:val="center"/>
            </w:pPr>
          </w:p>
        </w:tc>
        <w:tc>
          <w:tcPr>
            <w:tcW w:w="1709"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55321B">
        <w:trPr>
          <w:trHeight w:val="536"/>
        </w:trPr>
        <w:tc>
          <w:tcPr>
            <w:cnfStyle w:val="001000000000" w:firstRow="0" w:lastRow="0" w:firstColumn="1" w:lastColumn="0" w:oddVBand="0" w:evenVBand="0" w:oddHBand="0" w:evenHBand="0" w:firstRowFirstColumn="0" w:firstRowLastColumn="0" w:lastRowFirstColumn="0" w:lastRowLastColumn="0"/>
            <w:tcW w:w="1368" w:type="dxa"/>
          </w:tcPr>
          <w:p w14:paraId="67ED676E" w14:textId="77777777" w:rsidR="002B5D87" w:rsidRDefault="002B5D87" w:rsidP="002B5D87">
            <w:pPr>
              <w:jc w:val="center"/>
            </w:pPr>
          </w:p>
        </w:tc>
        <w:tc>
          <w:tcPr>
            <w:tcW w:w="1709"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439"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410"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55321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368" w:type="dxa"/>
          </w:tcPr>
          <w:p w14:paraId="270172DD" w14:textId="77777777" w:rsidR="002B5D87" w:rsidRDefault="002B5D87" w:rsidP="002B5D87">
            <w:pPr>
              <w:jc w:val="center"/>
            </w:pPr>
          </w:p>
        </w:tc>
        <w:tc>
          <w:tcPr>
            <w:tcW w:w="1709"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439"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410"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49758EF6" w14:textId="0F153D53"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29557418"/>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29557419"/>
      <w:r w:rsidRPr="00F536A8">
        <w:rPr>
          <w:color w:val="BF8F00" w:themeColor="accent4" w:themeShade="BF"/>
        </w:rPr>
        <w:t>Summary</w:t>
      </w:r>
      <w:bookmarkEnd w:id="2"/>
    </w:p>
    <w:p w14:paraId="1D829FEA" w14:textId="218AFABA" w:rsidR="0087654A" w:rsidRDefault="00081FA3" w:rsidP="00F04380">
      <w:pPr>
        <w:pStyle w:val="ListParagraph"/>
        <w:spacing w:line="360" w:lineRule="auto"/>
        <w:ind w:left="1110"/>
        <w:rPr>
          <w:sz w:val="28"/>
          <w:szCs w:val="28"/>
        </w:rPr>
      </w:pPr>
      <w:r>
        <w:rPr>
          <w:sz w:val="28"/>
          <w:szCs w:val="28"/>
        </w:rPr>
        <w:t xml:space="preserve">The </w:t>
      </w:r>
      <w:r w:rsidR="0052406F" w:rsidRPr="0052406F">
        <w:rPr>
          <w:sz w:val="28"/>
          <w:szCs w:val="28"/>
        </w:rPr>
        <w:t>"GoldenView"</w:t>
      </w:r>
      <w:r w:rsidR="0052406F">
        <w:rPr>
          <w:sz w:val="28"/>
          <w:szCs w:val="28"/>
        </w:rPr>
        <w:t xml:space="preserve">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3" w:name="_Toc129557420"/>
      <w:r w:rsidRPr="00612066">
        <w:rPr>
          <w:color w:val="BF8F00" w:themeColor="accent4" w:themeShade="BF"/>
        </w:rPr>
        <w:t xml:space="preserve">1.2 </w:t>
      </w:r>
      <w:r w:rsidR="0087654A" w:rsidRPr="00612066">
        <w:rPr>
          <w:color w:val="BF8F00" w:themeColor="accent4" w:themeShade="BF"/>
        </w:rPr>
        <w:t>Purpose of the document, and target group</w:t>
      </w:r>
      <w:bookmarkEnd w:id="3"/>
    </w:p>
    <w:p w14:paraId="689628EC" w14:textId="6E8AE240" w:rsidR="00087934" w:rsidRDefault="00F536A8" w:rsidP="00F536A8">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29557421"/>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Having reviewed the current stock exchange programs/applications we have identified a significant issue common to all of them - non user-friendly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334FF1B9" w14:textId="019264E9" w:rsidR="00BB36C8" w:rsidRDefault="00BB36C8" w:rsidP="00F536A8">
      <w:pPr>
        <w:pStyle w:val="ListParagraph"/>
        <w:spacing w:line="360" w:lineRule="auto"/>
        <w:rPr>
          <w:sz w:val="28"/>
          <w:szCs w:val="28"/>
        </w:rPr>
      </w:pPr>
    </w:p>
    <w:p w14:paraId="6835F21E" w14:textId="09A7FA92" w:rsidR="00BB36C8" w:rsidRDefault="00BB36C8" w:rsidP="00F536A8">
      <w:pPr>
        <w:pStyle w:val="ListParagraph"/>
        <w:spacing w:line="360" w:lineRule="auto"/>
        <w:rPr>
          <w:sz w:val="28"/>
          <w:szCs w:val="28"/>
        </w:rPr>
      </w:pPr>
    </w:p>
    <w:p w14:paraId="0C447C06" w14:textId="77777777" w:rsidR="00BB36C8" w:rsidRPr="00F04380" w:rsidRDefault="00BB36C8" w:rsidP="00F536A8">
      <w:pPr>
        <w:pStyle w:val="ListParagraph"/>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29557422"/>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29557423"/>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29557424"/>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29557425"/>
      <w:r w:rsidRPr="003903E1">
        <w:rPr>
          <w:color w:val="BF8F00" w:themeColor="accent4" w:themeShade="BF"/>
        </w:rPr>
        <w:t>3.3 Brokers</w:t>
      </w:r>
      <w:bookmarkEnd w:id="8"/>
    </w:p>
    <w:p w14:paraId="015BAEFB" w14:textId="02C55017"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669E2AE4" w14:textId="5CE050EF" w:rsidR="00BD46EC" w:rsidRDefault="00BD46EC" w:rsidP="00BB36C8">
      <w:pPr>
        <w:pStyle w:val="ListParagraph"/>
        <w:spacing w:line="360" w:lineRule="auto"/>
        <w:ind w:left="1110"/>
        <w:rPr>
          <w:sz w:val="28"/>
          <w:szCs w:val="28"/>
        </w:rPr>
      </w:pPr>
    </w:p>
    <w:p w14:paraId="248DC515" w14:textId="63543D1A" w:rsidR="00BD46EC" w:rsidRDefault="00BD46EC" w:rsidP="00BB36C8">
      <w:pPr>
        <w:pStyle w:val="ListParagraph"/>
        <w:spacing w:line="360" w:lineRule="auto"/>
        <w:ind w:left="1110"/>
        <w:rPr>
          <w:sz w:val="28"/>
          <w:szCs w:val="28"/>
        </w:rPr>
      </w:pPr>
    </w:p>
    <w:p w14:paraId="31B909C7" w14:textId="66ADD7A9" w:rsidR="00BD46EC" w:rsidRDefault="00BD46EC" w:rsidP="00BB36C8">
      <w:pPr>
        <w:pStyle w:val="ListParagraph"/>
        <w:spacing w:line="360" w:lineRule="auto"/>
        <w:ind w:left="1110"/>
        <w:rPr>
          <w:sz w:val="28"/>
          <w:szCs w:val="28"/>
        </w:rPr>
      </w:pPr>
    </w:p>
    <w:p w14:paraId="36375F3D" w14:textId="77777777" w:rsidR="00BD46EC" w:rsidRDefault="00BD46EC" w:rsidP="00BB36C8">
      <w:pPr>
        <w:pStyle w:val="ListParagraph"/>
        <w:spacing w:line="360" w:lineRule="auto"/>
        <w:ind w:left="1110"/>
        <w:rPr>
          <w:sz w:val="28"/>
          <w:szCs w:val="28"/>
        </w:rPr>
      </w:pP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29557426"/>
      <w:r w:rsidRPr="003903E1">
        <w:rPr>
          <w:color w:val="BF8F00" w:themeColor="accent4" w:themeShade="BF"/>
        </w:rPr>
        <w:t xml:space="preserve">3.4 </w:t>
      </w:r>
      <w:r w:rsidR="008F4123" w:rsidRPr="003903E1">
        <w:rPr>
          <w:color w:val="BF8F00" w:themeColor="accent4" w:themeShade="BF"/>
        </w:rPr>
        <w:t>Administrators</w:t>
      </w:r>
      <w:bookmarkEnd w:id="9"/>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29557427"/>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29557428"/>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Technologies that will be used for the client-side are: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DBD1C90" w14:textId="632EBC76" w:rsidR="000C744F" w:rsidRDefault="000C744F" w:rsidP="004D2BEE">
      <w:pPr>
        <w:pStyle w:val="ListParagraph"/>
        <w:spacing w:line="360" w:lineRule="auto"/>
        <w:ind w:left="1110"/>
        <w:rPr>
          <w:sz w:val="28"/>
          <w:szCs w:val="28"/>
        </w:rPr>
      </w:pPr>
    </w:p>
    <w:p w14:paraId="1300F501" w14:textId="22B0DD0F" w:rsidR="00166A48" w:rsidRDefault="00166A48" w:rsidP="004D2BEE">
      <w:pPr>
        <w:pStyle w:val="ListParagraph"/>
        <w:spacing w:line="360" w:lineRule="auto"/>
        <w:ind w:left="1110"/>
        <w:rPr>
          <w:sz w:val="28"/>
          <w:szCs w:val="28"/>
        </w:rPr>
      </w:pPr>
    </w:p>
    <w:p w14:paraId="761D449D" w14:textId="5C8BEB43" w:rsidR="000651B0" w:rsidRDefault="000651B0" w:rsidP="004D2BEE">
      <w:pPr>
        <w:pStyle w:val="ListParagraph"/>
        <w:spacing w:line="360" w:lineRule="auto"/>
        <w:ind w:left="1110"/>
        <w:rPr>
          <w:sz w:val="28"/>
          <w:szCs w:val="28"/>
        </w:rPr>
      </w:pPr>
    </w:p>
    <w:p w14:paraId="7ECD6185" w14:textId="77777777" w:rsidR="00612066" w:rsidRDefault="00612066" w:rsidP="004D2BEE">
      <w:pPr>
        <w:pStyle w:val="ListParagraph"/>
        <w:spacing w:line="360" w:lineRule="auto"/>
        <w:ind w:left="1110"/>
        <w:rPr>
          <w:sz w:val="28"/>
          <w:szCs w:val="28"/>
        </w:rPr>
      </w:pPr>
    </w:p>
    <w:p w14:paraId="22B7E6B3" w14:textId="77777777" w:rsidR="000651B0" w:rsidRDefault="000651B0" w:rsidP="004D2BEE">
      <w:pPr>
        <w:pStyle w:val="ListParagraph"/>
        <w:spacing w:line="360" w:lineRule="auto"/>
        <w:ind w:left="1110"/>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2" w:name="_Toc129557429"/>
      <w:r w:rsidRPr="000C744F">
        <w:rPr>
          <w:color w:val="BF8F00" w:themeColor="accent4" w:themeShade="BF"/>
        </w:rPr>
        <w:t xml:space="preserve">Features </w:t>
      </w:r>
      <w:proofErr w:type="gramStart"/>
      <w:r w:rsidRPr="000C744F">
        <w:rPr>
          <w:color w:val="BF8F00" w:themeColor="accent4" w:themeShade="BF"/>
        </w:rPr>
        <w:t>overview</w:t>
      </w:r>
      <w:bookmarkEnd w:id="12"/>
      <w:proofErr w:type="gramEnd"/>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063C958C"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Since this is a web application, users can access it from any device, independent </w:t>
            </w:r>
            <w:r w:rsidR="00F67746">
              <w:rPr>
                <w:sz w:val="28"/>
                <w:szCs w:val="28"/>
              </w:rPr>
              <w:t>of</w:t>
            </w:r>
            <w:r>
              <w:rPr>
                <w:sz w:val="28"/>
                <w:szCs w:val="28"/>
              </w:rPr>
              <w:t xml:space="preserve">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3F15D186"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sidR="0056034A" w:rsidRPr="0056034A">
              <w:rPr>
                <w:sz w:val="28"/>
                <w:szCs w:val="28"/>
              </w:rPr>
              <w:t>asset values</w:t>
            </w:r>
            <w:r w:rsidR="0056034A">
              <w:rPr>
                <w:sz w:val="28"/>
                <w:szCs w:val="28"/>
              </w:rPr>
              <w:t xml:space="preserve"> </w:t>
            </w:r>
            <w:r>
              <w:rPr>
                <w:sz w:val="28"/>
                <w:szCs w:val="28"/>
              </w:rPr>
              <w:t>in real time</w:t>
            </w:r>
          </w:p>
        </w:tc>
        <w:tc>
          <w:tcPr>
            <w:tcW w:w="4772" w:type="dxa"/>
            <w:vAlign w:val="center"/>
          </w:tcPr>
          <w:p w14:paraId="7F643385" w14:textId="7926AF4C"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With the trading view page users can </w:t>
            </w:r>
            <w:r w:rsidR="003375D9">
              <w:rPr>
                <w:sz w:val="28"/>
                <w:szCs w:val="28"/>
              </w:rPr>
              <w:t>track</w:t>
            </w:r>
            <w:r>
              <w:rPr>
                <w:sz w:val="28"/>
                <w:szCs w:val="28"/>
              </w:rPr>
              <w:t xml:space="preserve"> and analyze </w:t>
            </w:r>
            <w:r w:rsidR="001713F9" w:rsidRPr="001713F9">
              <w:rPr>
                <w:sz w:val="28"/>
                <w:szCs w:val="28"/>
              </w:rPr>
              <w:t>changes in asset value</w:t>
            </w:r>
            <w:r w:rsidR="00275A3E">
              <w:rPr>
                <w:sz w:val="28"/>
                <w:szCs w:val="28"/>
              </w:rPr>
              <w:t xml:space="preserve"> </w:t>
            </w:r>
            <w:r>
              <w:rPr>
                <w:sz w:val="28"/>
                <w:szCs w:val="28"/>
              </w:rPr>
              <w:t xml:space="preserve">in real time, this feature makes it easier to buy/sell </w:t>
            </w:r>
            <w:r w:rsidR="004A0425">
              <w:rPr>
                <w:sz w:val="28"/>
                <w:szCs w:val="28"/>
              </w:rPr>
              <w:t>assets</w:t>
            </w:r>
            <w:r>
              <w:rPr>
                <w:sz w:val="28"/>
                <w:szCs w:val="28"/>
              </w:rPr>
              <w:t xml:space="preserve">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59B4D5F4" w:rsidR="000E1E0B" w:rsidRPr="00406B90" w:rsidRDefault="006D0BD6" w:rsidP="00406B90">
            <w:pPr>
              <w:spacing w:line="360" w:lineRule="auto"/>
              <w:jc w:val="center"/>
              <w:rPr>
                <w:sz w:val="28"/>
                <w:szCs w:val="28"/>
              </w:rPr>
            </w:pPr>
            <w:r w:rsidRPr="006D0BD6">
              <w:rPr>
                <w:sz w:val="28"/>
                <w:szCs w:val="28"/>
              </w:rPr>
              <w:t>Assign brokers to users' portfolios</w:t>
            </w:r>
          </w:p>
        </w:tc>
        <w:tc>
          <w:tcPr>
            <w:tcW w:w="4772" w:type="dxa"/>
            <w:vAlign w:val="center"/>
          </w:tcPr>
          <w:p w14:paraId="252E9656" w14:textId="49663BD8" w:rsidR="000E1E0B" w:rsidRPr="00406B90" w:rsidRDefault="005F6A08"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6A08">
              <w:rPr>
                <w:sz w:val="28"/>
                <w:szCs w:val="28"/>
              </w:rPr>
              <w:t>Brokers can make trades for basic users and charge a fee</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5FE4660C" w:rsidR="00B71694" w:rsidRDefault="00B71694" w:rsidP="00B71694">
      <w:pPr>
        <w:pStyle w:val="ListParagraph"/>
        <w:ind w:left="1110"/>
      </w:pPr>
    </w:p>
    <w:p w14:paraId="582BC7D4" w14:textId="7DF2ADB8" w:rsidR="005255AF" w:rsidRDefault="005255AF" w:rsidP="00B71694">
      <w:pPr>
        <w:pStyle w:val="ListParagraph"/>
        <w:ind w:left="1110"/>
      </w:pPr>
    </w:p>
    <w:p w14:paraId="61FF5C02" w14:textId="16F31656" w:rsidR="005255AF" w:rsidRDefault="005255AF" w:rsidP="00B71694">
      <w:pPr>
        <w:pStyle w:val="ListParagraph"/>
        <w:ind w:left="1110"/>
      </w:pPr>
    </w:p>
    <w:p w14:paraId="06AC9FBC" w14:textId="6435F100" w:rsidR="005255AF" w:rsidRDefault="005255AF" w:rsidP="00B71694">
      <w:pPr>
        <w:pStyle w:val="ListParagraph"/>
        <w:ind w:left="1110"/>
      </w:pPr>
    </w:p>
    <w:p w14:paraId="046B6C2A" w14:textId="15FD7433" w:rsidR="005255AF" w:rsidRDefault="005255AF" w:rsidP="00B71694">
      <w:pPr>
        <w:pStyle w:val="ListParagraph"/>
        <w:ind w:left="1110"/>
      </w:pPr>
    </w:p>
    <w:p w14:paraId="375F806D" w14:textId="0754EB96" w:rsidR="005255AF" w:rsidRDefault="005255AF" w:rsidP="00B71694">
      <w:pPr>
        <w:pStyle w:val="ListParagraph"/>
        <w:ind w:left="1110"/>
      </w:pPr>
    </w:p>
    <w:p w14:paraId="5FDE9549" w14:textId="77777777" w:rsidR="005255AF" w:rsidRPr="00B71694" w:rsidRDefault="005255AF" w:rsidP="00B71694">
      <w:pPr>
        <w:pStyle w:val="ListParagraph"/>
        <w:ind w:left="1110"/>
      </w:pPr>
    </w:p>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29557430"/>
      <w:r w:rsidRPr="009A0FFC">
        <w:rPr>
          <w:color w:val="BF8F00" w:themeColor="accent4" w:themeShade="BF"/>
          <w:sz w:val="36"/>
          <w:szCs w:val="36"/>
        </w:rPr>
        <w:t>Functional requirements</w:t>
      </w:r>
      <w:bookmarkEnd w:id="13"/>
    </w:p>
    <w:p w14:paraId="5B192C10" w14:textId="42DAD3F7" w:rsidR="005D088D" w:rsidRPr="007507AB" w:rsidRDefault="002162E6" w:rsidP="007507AB">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2EAF5DAF" w:rsidR="00166A48" w:rsidRDefault="00166A48" w:rsidP="002343CF">
      <w:pPr>
        <w:pStyle w:val="Heading2"/>
        <w:numPr>
          <w:ilvl w:val="1"/>
          <w:numId w:val="1"/>
        </w:numPr>
        <w:spacing w:line="360" w:lineRule="auto"/>
        <w:rPr>
          <w:color w:val="BF8F00" w:themeColor="accent4" w:themeShade="BF"/>
        </w:rPr>
      </w:pPr>
      <w:bookmarkStart w:id="14" w:name="_Toc129557431"/>
      <w:r w:rsidRPr="00166A48">
        <w:rPr>
          <w:color w:val="BF8F00" w:themeColor="accent4" w:themeShade="BF"/>
        </w:rPr>
        <w:t xml:space="preserve">User registration and log </w:t>
      </w:r>
      <w:proofErr w:type="gramStart"/>
      <w:r w:rsidRPr="00166A48">
        <w:rPr>
          <w:color w:val="BF8F00" w:themeColor="accent4" w:themeShade="BF"/>
        </w:rPr>
        <w:t>in</w:t>
      </w:r>
      <w:bookmarkEnd w:id="14"/>
      <w:proofErr w:type="gramEnd"/>
    </w:p>
    <w:p w14:paraId="6E32D201" w14:textId="264AA364" w:rsidR="00166A48" w:rsidRDefault="00166A48" w:rsidP="009605B7">
      <w:pPr>
        <w:pStyle w:val="ListParagraph"/>
        <w:spacing w:line="360" w:lineRule="auto"/>
        <w:ind w:left="1110"/>
        <w:rPr>
          <w:sz w:val="28"/>
          <w:szCs w:val="28"/>
        </w:rPr>
      </w:pPr>
      <w:r w:rsidRPr="00166A48">
        <w:rPr>
          <w:sz w:val="28"/>
          <w:szCs w:val="28"/>
        </w:rPr>
        <w:t xml:space="preserve">Our web application has a basic registration system, </w:t>
      </w:r>
      <w:r w:rsidR="00B63A3E" w:rsidRPr="00B63A3E">
        <w:rPr>
          <w:sz w:val="28"/>
          <w:szCs w:val="28"/>
        </w:rPr>
        <w:t>with signing up and logging into an account.</w:t>
      </w:r>
      <w:r w:rsidRPr="00166A48">
        <w:rPr>
          <w:sz w:val="28"/>
          <w:szCs w:val="28"/>
        </w:rPr>
        <w:t xml:space="preserve"> Registration will compose of basic information that will be required to fill in (email, password etc.)</w:t>
      </w:r>
    </w:p>
    <w:p w14:paraId="188EA099" w14:textId="6CD0F05E" w:rsidR="002343CF" w:rsidRDefault="002343CF" w:rsidP="002343CF">
      <w:pPr>
        <w:pStyle w:val="Heading2"/>
        <w:numPr>
          <w:ilvl w:val="1"/>
          <w:numId w:val="1"/>
        </w:numPr>
        <w:spacing w:line="360" w:lineRule="auto"/>
        <w:rPr>
          <w:color w:val="BF8F00" w:themeColor="accent4" w:themeShade="BF"/>
        </w:rPr>
      </w:pPr>
      <w:bookmarkStart w:id="15" w:name="_Toc129557432"/>
      <w:r w:rsidRPr="002343CF">
        <w:rPr>
          <w:color w:val="BF8F00" w:themeColor="accent4" w:themeShade="BF"/>
        </w:rPr>
        <w:t>Password changing</w:t>
      </w:r>
      <w:bookmarkEnd w:id="15"/>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9605B7">
      <w:pPr>
        <w:pStyle w:val="Heading2"/>
        <w:numPr>
          <w:ilvl w:val="1"/>
          <w:numId w:val="1"/>
        </w:numPr>
        <w:spacing w:line="360" w:lineRule="auto"/>
        <w:rPr>
          <w:color w:val="BF8F00" w:themeColor="accent4" w:themeShade="BF"/>
        </w:rPr>
      </w:pPr>
      <w:bookmarkStart w:id="16" w:name="_Toc129557433"/>
      <w:r w:rsidRPr="003D7A52">
        <w:rPr>
          <w:color w:val="BF8F00" w:themeColor="accent4" w:themeShade="BF"/>
        </w:rPr>
        <w:t>Requesting to become a broker</w:t>
      </w:r>
      <w:bookmarkEnd w:id="16"/>
    </w:p>
    <w:p w14:paraId="518406AC" w14:textId="0D0FD463" w:rsidR="003D7A52" w:rsidRDefault="003D7A52" w:rsidP="009605B7">
      <w:pPr>
        <w:pStyle w:val="ListParagraph"/>
        <w:spacing w:line="360" w:lineRule="auto"/>
        <w:ind w:left="1110"/>
        <w:rPr>
          <w:sz w:val="28"/>
          <w:szCs w:val="28"/>
        </w:rPr>
      </w:pPr>
      <w:r w:rsidRPr="003D7A52">
        <w:rPr>
          <w:sz w:val="28"/>
          <w:szCs w:val="28"/>
        </w:rPr>
        <w:t xml:space="preserve">A registered basic user can request to become a Broker. When he sends the request through a </w:t>
      </w:r>
      <w:r w:rsidR="009605B7" w:rsidRPr="009605B7">
        <w:rPr>
          <w:sz w:val="28"/>
          <w:szCs w:val="28"/>
        </w:rPr>
        <w:t>dedicated page for that</w:t>
      </w:r>
      <w:r w:rsidRPr="003D7A52">
        <w:rPr>
          <w:sz w:val="28"/>
          <w:szCs w:val="28"/>
        </w:rPr>
        <w:t>, he will then need to wait for the Administrator to accept or decline the request (based on the conclusion if that basic user is good enough to become a Broker). Administrator has an option to remove the status of a Broker from the user if needed.</w:t>
      </w:r>
    </w:p>
    <w:p w14:paraId="7AF8E424" w14:textId="4F50924D" w:rsidR="003D7A52" w:rsidRDefault="003D7A52" w:rsidP="00706345">
      <w:pPr>
        <w:pStyle w:val="Heading2"/>
        <w:numPr>
          <w:ilvl w:val="1"/>
          <w:numId w:val="1"/>
        </w:numPr>
        <w:spacing w:line="360" w:lineRule="auto"/>
        <w:rPr>
          <w:color w:val="BF8F00" w:themeColor="accent4" w:themeShade="BF"/>
        </w:rPr>
      </w:pPr>
      <w:bookmarkStart w:id="17" w:name="_Toc129557434"/>
      <w:r w:rsidRPr="003D7A52">
        <w:rPr>
          <w:color w:val="BF8F00" w:themeColor="accent4" w:themeShade="BF"/>
        </w:rPr>
        <w:t>Administration of the system</w:t>
      </w:r>
      <w:bookmarkEnd w:id="17"/>
    </w:p>
    <w:p w14:paraId="59A3DFDB" w14:textId="2A5DE1DB" w:rsidR="009A0FFC" w:rsidRDefault="003D7A52" w:rsidP="00706345">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7656AC21" w:rsidR="003D7A52" w:rsidRDefault="003D7A52" w:rsidP="009C074A">
      <w:pPr>
        <w:pStyle w:val="Heading2"/>
        <w:numPr>
          <w:ilvl w:val="1"/>
          <w:numId w:val="1"/>
        </w:numPr>
        <w:spacing w:line="360" w:lineRule="auto"/>
        <w:rPr>
          <w:color w:val="BF8F00" w:themeColor="accent4" w:themeShade="BF"/>
        </w:rPr>
      </w:pPr>
      <w:bookmarkStart w:id="18" w:name="_Toc129557435"/>
      <w:r w:rsidRPr="003D7A52">
        <w:rPr>
          <w:color w:val="BF8F00" w:themeColor="accent4" w:themeShade="BF"/>
        </w:rPr>
        <w:t xml:space="preserve">Real time </w:t>
      </w:r>
      <w:r w:rsidR="009605B7">
        <w:rPr>
          <w:color w:val="BF8F00" w:themeColor="accent4" w:themeShade="BF"/>
        </w:rPr>
        <w:t>assets</w:t>
      </w:r>
      <w:r w:rsidRPr="003D7A52">
        <w:rPr>
          <w:color w:val="BF8F00" w:themeColor="accent4" w:themeShade="BF"/>
        </w:rPr>
        <w:t xml:space="preserve"> view</w:t>
      </w:r>
      <w:bookmarkEnd w:id="18"/>
    </w:p>
    <w:p w14:paraId="2D285088" w14:textId="6AFB5E4D" w:rsidR="005D088D" w:rsidRDefault="00861813" w:rsidP="00721F32">
      <w:pPr>
        <w:pStyle w:val="ListParagraph"/>
        <w:spacing w:line="360" w:lineRule="auto"/>
        <w:ind w:left="1110"/>
        <w:rPr>
          <w:sz w:val="28"/>
          <w:szCs w:val="28"/>
        </w:rPr>
      </w:pPr>
      <w:r w:rsidRPr="00861813">
        <w:rPr>
          <w:sz w:val="28"/>
          <w:szCs w:val="28"/>
        </w:rPr>
        <w:t xml:space="preserve">Every registered user can access the prices view that includes choosing the asset that will be shown, graph of changes in value over time and other basic information regarding that asset. </w:t>
      </w:r>
      <w:r w:rsidR="00D738B9" w:rsidRPr="00861813">
        <w:rPr>
          <w:sz w:val="28"/>
          <w:szCs w:val="28"/>
        </w:rPr>
        <w:t>Additionally,</w:t>
      </w:r>
      <w:r w:rsidRPr="00861813">
        <w:rPr>
          <w:sz w:val="28"/>
          <w:szCs w:val="28"/>
        </w:rPr>
        <w:t xml:space="preserve"> graphs could display GoldenView's predictions of future trends.</w:t>
      </w:r>
    </w:p>
    <w:p w14:paraId="485DA7EF" w14:textId="77777777" w:rsidR="0015460C" w:rsidRPr="00721F32" w:rsidRDefault="0015460C" w:rsidP="00721F32">
      <w:pPr>
        <w:pStyle w:val="ListParagraph"/>
        <w:spacing w:line="360" w:lineRule="auto"/>
        <w:ind w:left="1110"/>
        <w:rPr>
          <w:sz w:val="28"/>
          <w:szCs w:val="28"/>
        </w:rPr>
      </w:pPr>
    </w:p>
    <w:p w14:paraId="753EF10B" w14:textId="7CD2A3AB" w:rsidR="00706345" w:rsidRDefault="00706345" w:rsidP="009C074A">
      <w:pPr>
        <w:pStyle w:val="Heading2"/>
        <w:numPr>
          <w:ilvl w:val="1"/>
          <w:numId w:val="1"/>
        </w:numPr>
        <w:spacing w:line="360" w:lineRule="auto"/>
        <w:rPr>
          <w:color w:val="BF8F00" w:themeColor="accent4" w:themeShade="BF"/>
        </w:rPr>
      </w:pPr>
      <w:bookmarkStart w:id="19" w:name="_Toc129557436"/>
      <w:r w:rsidRPr="00706345">
        <w:rPr>
          <w:color w:val="BF8F00" w:themeColor="accent4" w:themeShade="BF"/>
        </w:rPr>
        <w:t xml:space="preserve">Buying and selling </w:t>
      </w:r>
      <w:r w:rsidR="00FB2048">
        <w:rPr>
          <w:color w:val="BF8F00" w:themeColor="accent4" w:themeShade="BF"/>
        </w:rPr>
        <w:t>assets</w:t>
      </w:r>
      <w:bookmarkEnd w:id="19"/>
    </w:p>
    <w:p w14:paraId="3BC1137B" w14:textId="3E4DDA5F" w:rsidR="00706345" w:rsidRDefault="005E10D0" w:rsidP="00FB4810">
      <w:pPr>
        <w:pStyle w:val="ListParagraph"/>
        <w:spacing w:line="360" w:lineRule="auto"/>
        <w:ind w:left="1110"/>
        <w:rPr>
          <w:sz w:val="28"/>
          <w:szCs w:val="28"/>
        </w:rPr>
      </w:pPr>
      <w:r w:rsidRPr="005E10D0">
        <w:rPr>
          <w:sz w:val="28"/>
          <w:szCs w:val="28"/>
        </w:rPr>
        <w:t>Registered users can buy and sell assets, that will change their portfolio page where all their assets are listed.  User can monitor their portfolio at any moment in any page via a convenient sidebar</w:t>
      </w:r>
      <w:r w:rsidR="009C074A" w:rsidRPr="009C074A">
        <w:rPr>
          <w:sz w:val="28"/>
          <w:szCs w:val="28"/>
        </w:rPr>
        <w:t>.</w:t>
      </w:r>
    </w:p>
    <w:p w14:paraId="392C2FE2" w14:textId="252CADDF" w:rsidR="00FB4810" w:rsidRDefault="00FB4810" w:rsidP="005D2CD3">
      <w:pPr>
        <w:pStyle w:val="Heading2"/>
        <w:numPr>
          <w:ilvl w:val="1"/>
          <w:numId w:val="1"/>
        </w:numPr>
        <w:spacing w:line="360" w:lineRule="auto"/>
        <w:rPr>
          <w:color w:val="BF8F00" w:themeColor="accent4" w:themeShade="BF"/>
        </w:rPr>
      </w:pPr>
      <w:bookmarkStart w:id="20" w:name="_Toc129557437"/>
      <w:r w:rsidRPr="00FB4810">
        <w:rPr>
          <w:color w:val="BF8F00" w:themeColor="accent4" w:themeShade="BF"/>
        </w:rPr>
        <w:t>Brokers</w:t>
      </w:r>
      <w:r w:rsidR="00040039" w:rsidRPr="00040039">
        <w:rPr>
          <w:color w:val="BF8F00" w:themeColor="accent4" w:themeShade="BF"/>
        </w:rPr>
        <w:t>-Basic User contracts</w:t>
      </w:r>
      <w:bookmarkEnd w:id="20"/>
    </w:p>
    <w:p w14:paraId="4BEF4B03" w14:textId="7B542CF0" w:rsidR="002343CF" w:rsidRDefault="00FB4810" w:rsidP="005D2CD3">
      <w:pPr>
        <w:pStyle w:val="ListParagraph"/>
        <w:spacing w:line="360" w:lineRule="auto"/>
        <w:ind w:left="1110"/>
        <w:rPr>
          <w:sz w:val="28"/>
          <w:szCs w:val="28"/>
        </w:rPr>
      </w:pPr>
      <w:r w:rsidRPr="00FB4810">
        <w:rPr>
          <w:sz w:val="28"/>
          <w:szCs w:val="28"/>
        </w:rPr>
        <w:t xml:space="preserve">Brokers are able to send a request with the entered fee that the Basic user will pay, in order to help the </w:t>
      </w:r>
      <w:proofErr w:type="gramStart"/>
      <w:r w:rsidRPr="00FB4810">
        <w:rPr>
          <w:sz w:val="28"/>
          <w:szCs w:val="28"/>
        </w:rPr>
        <w:t>user</w:t>
      </w:r>
      <w:proofErr w:type="gramEnd"/>
      <w:r w:rsidRPr="00FB4810">
        <w:rPr>
          <w:sz w:val="28"/>
          <w:szCs w:val="28"/>
        </w:rPr>
        <w:t xml:space="preserve"> manage and improve their portfolio</w:t>
      </w:r>
      <w:r w:rsidR="00961531">
        <w:rPr>
          <w:sz w:val="28"/>
          <w:szCs w:val="28"/>
        </w:rPr>
        <w:t>.</w:t>
      </w:r>
    </w:p>
    <w:p w14:paraId="674CF03E" w14:textId="419CD808" w:rsidR="005D2CD3" w:rsidRDefault="005D2CD3" w:rsidP="005D2CD3">
      <w:pPr>
        <w:pStyle w:val="Heading2"/>
        <w:numPr>
          <w:ilvl w:val="1"/>
          <w:numId w:val="1"/>
        </w:numPr>
        <w:spacing w:line="360" w:lineRule="auto"/>
        <w:rPr>
          <w:color w:val="BF8F00" w:themeColor="accent4" w:themeShade="BF"/>
        </w:rPr>
      </w:pPr>
      <w:bookmarkStart w:id="21" w:name="_Toc129557438"/>
      <w:r w:rsidRPr="005D2CD3">
        <w:rPr>
          <w:color w:val="BF8F00" w:themeColor="accent4" w:themeShade="BF"/>
        </w:rPr>
        <w:t>Comparing companies</w:t>
      </w:r>
      <w:bookmarkEnd w:id="21"/>
    </w:p>
    <w:p w14:paraId="56A6371B" w14:textId="3FE516F7" w:rsidR="005D2CD3" w:rsidRPr="005D2CD3" w:rsidRDefault="00E5568F" w:rsidP="005D2CD3">
      <w:pPr>
        <w:pStyle w:val="ListParagraph"/>
        <w:spacing w:line="360" w:lineRule="auto"/>
        <w:ind w:left="1110"/>
        <w:rPr>
          <w:sz w:val="28"/>
          <w:szCs w:val="28"/>
        </w:rPr>
      </w:pPr>
      <w:r w:rsidRPr="00E5568F">
        <w:rPr>
          <w:sz w:val="28"/>
          <w:szCs w:val="28"/>
        </w:rPr>
        <w:t>A streamlined webpage equipped with the capability to compare two user-selected companies, using a range of collected parameters, and then provide the user with a clear indication of the more favorable option.</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22" w:name="_Toc129557439"/>
      <w:r w:rsidRPr="00977B9C">
        <w:rPr>
          <w:color w:val="BF8F00" w:themeColor="accent4" w:themeShade="BF"/>
          <w:sz w:val="36"/>
          <w:szCs w:val="36"/>
        </w:rPr>
        <w:t>Assumptions and restrictions</w:t>
      </w:r>
      <w:bookmarkEnd w:id="22"/>
    </w:p>
    <w:p w14:paraId="09E58225" w14:textId="13FFB2F3" w:rsidR="00885977" w:rsidRDefault="0053187D" w:rsidP="0053187D">
      <w:pPr>
        <w:spacing w:line="360" w:lineRule="auto"/>
        <w:ind w:left="720"/>
        <w:rPr>
          <w:sz w:val="28"/>
          <w:szCs w:val="28"/>
        </w:rPr>
      </w:pPr>
      <w:r w:rsidRPr="0053187D">
        <w:rPr>
          <w:sz w:val="28"/>
          <w:szCs w:val="28"/>
        </w:rPr>
        <w:t xml:space="preserve">As this is a web application for real-time trading on the stock market, all users are advised rethink all their purchases since changes to their portfolios are irreversible. Prices of </w:t>
      </w:r>
      <w:r w:rsidR="00C01647" w:rsidRPr="00C01647">
        <w:rPr>
          <w:sz w:val="28"/>
          <w:szCs w:val="28"/>
        </w:rPr>
        <w:t>assets</w:t>
      </w:r>
      <w:r w:rsidR="00C01647">
        <w:rPr>
          <w:sz w:val="28"/>
          <w:szCs w:val="28"/>
        </w:rPr>
        <w:t xml:space="preserve"> </w:t>
      </w:r>
      <w:r w:rsidRPr="0053187D">
        <w:rPr>
          <w:sz w:val="28"/>
          <w:szCs w:val="28"/>
        </w:rPr>
        <w:t xml:space="preserve">change at rapid </w:t>
      </w:r>
      <w:proofErr w:type="gramStart"/>
      <w:r w:rsidRPr="0053187D">
        <w:rPr>
          <w:sz w:val="28"/>
          <w:szCs w:val="28"/>
        </w:rPr>
        <w:t>rates</w:t>
      </w:r>
      <w:proofErr w:type="gramEnd"/>
      <w:r w:rsidRPr="0053187D">
        <w:rPr>
          <w:sz w:val="28"/>
          <w:szCs w:val="28"/>
        </w:rPr>
        <w:t xml:space="preserve"> and we can’t guarantee identical rates between the actual purchase and its preview.</w:t>
      </w:r>
    </w:p>
    <w:p w14:paraId="5CE5E163" w14:textId="7C057CD7" w:rsidR="00730844" w:rsidRDefault="0053187D" w:rsidP="00AD4B50">
      <w:pPr>
        <w:spacing w:line="360" w:lineRule="auto"/>
        <w:ind w:left="720"/>
        <w:rPr>
          <w:sz w:val="28"/>
          <w:szCs w:val="28"/>
        </w:rPr>
      </w:pPr>
      <w:r w:rsidRPr="0053187D">
        <w:rPr>
          <w:sz w:val="28"/>
          <w:szCs w:val="28"/>
        </w:rPr>
        <w:t>Sensitive information and users' authorization credentials are stored permanently in the database and any kind of security breach could have fatal consequences such as overtaking users' access to financial assets purchase functionalities. Therefore, it is necessary for the users to have an option of updating their password.</w:t>
      </w:r>
    </w:p>
    <w:p w14:paraId="7993377E" w14:textId="77777777" w:rsidR="00AD4B50" w:rsidRDefault="00AD4B50" w:rsidP="00AD4B50">
      <w:pPr>
        <w:spacing w:line="360" w:lineRule="auto"/>
        <w:ind w:left="720"/>
        <w:rPr>
          <w:sz w:val="28"/>
          <w:szCs w:val="28"/>
        </w:rPr>
      </w:pP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23" w:name="_Toc129557440"/>
      <w:r w:rsidRPr="00977B9C">
        <w:rPr>
          <w:color w:val="BF8F00" w:themeColor="accent4" w:themeShade="BF"/>
          <w:sz w:val="36"/>
          <w:szCs w:val="36"/>
        </w:rPr>
        <w:t>Quality</w:t>
      </w:r>
      <w:bookmarkEnd w:id="23"/>
    </w:p>
    <w:p w14:paraId="5DE59338" w14:textId="59EE607C" w:rsidR="000651B0" w:rsidRDefault="0053187D" w:rsidP="0053187D">
      <w:pPr>
        <w:spacing w:line="360" w:lineRule="auto"/>
        <w:ind w:left="720"/>
        <w:rPr>
          <w:sz w:val="28"/>
          <w:szCs w:val="28"/>
        </w:rPr>
      </w:pPr>
      <w:r w:rsidRPr="0053187D">
        <w:rPr>
          <w:sz w:val="28"/>
          <w:szCs w:val="28"/>
        </w:rPr>
        <w:t>All the afore mentioned critical functionalities should be thoroughly tested using unit and integration testing techniques</w:t>
      </w:r>
      <w:r w:rsidR="000050FC" w:rsidRPr="000050FC">
        <w:rPr>
          <w:sz w:val="28"/>
          <w:szCs w:val="28"/>
        </w:rPr>
        <w:t>.</w:t>
      </w:r>
      <w:r>
        <w:rPr>
          <w:sz w:val="28"/>
          <w:szCs w:val="28"/>
        </w:rPr>
        <w:t xml:space="preserve"> </w:t>
      </w:r>
      <w:r w:rsidR="000050FC" w:rsidRPr="000050FC">
        <w:rPr>
          <w:sz w:val="28"/>
          <w:szCs w:val="28"/>
        </w:rPr>
        <w:t>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4" w:name="_Toc129557441"/>
      <w:r w:rsidRPr="008868AB">
        <w:rPr>
          <w:color w:val="BF8F00" w:themeColor="accent4" w:themeShade="BF"/>
          <w:sz w:val="36"/>
          <w:szCs w:val="36"/>
        </w:rPr>
        <w:t>Non-functional requirements</w:t>
      </w:r>
      <w:bookmarkEnd w:id="24"/>
    </w:p>
    <w:p w14:paraId="01852210" w14:textId="4C05E0DE" w:rsidR="00882C5F" w:rsidRDefault="00882C5F" w:rsidP="00296A13">
      <w:pPr>
        <w:pStyle w:val="Heading2"/>
        <w:numPr>
          <w:ilvl w:val="1"/>
          <w:numId w:val="1"/>
        </w:numPr>
        <w:spacing w:line="360" w:lineRule="auto"/>
        <w:rPr>
          <w:color w:val="BF8F00" w:themeColor="accent4" w:themeShade="BF"/>
        </w:rPr>
      </w:pPr>
      <w:bookmarkStart w:id="25" w:name="_Toc129557442"/>
      <w:r w:rsidRPr="00882C5F">
        <w:rPr>
          <w:color w:val="BF8F00" w:themeColor="accent4" w:themeShade="BF"/>
        </w:rPr>
        <w:t>System requirements</w:t>
      </w:r>
      <w:bookmarkEnd w:id="25"/>
    </w:p>
    <w:p w14:paraId="528178D8" w14:textId="5239AD7C" w:rsidR="008868AB" w:rsidRDefault="00296A13" w:rsidP="00296A13">
      <w:pPr>
        <w:pStyle w:val="ListParagraph"/>
        <w:spacing w:line="360" w:lineRule="auto"/>
        <w:ind w:left="1110"/>
        <w:rPr>
          <w:sz w:val="28"/>
          <w:szCs w:val="28"/>
        </w:rPr>
      </w:pPr>
      <w:r w:rsidRPr="00296A13">
        <w:rPr>
          <w:sz w:val="28"/>
          <w:szCs w:val="28"/>
        </w:rPr>
        <w:t>Server must support Python and Django as well as have a fast internet connection that the quality of real-time transactions depends on</w:t>
      </w:r>
      <w:r w:rsidR="008868AB" w:rsidRPr="008868AB">
        <w:rPr>
          <w:sz w:val="28"/>
          <w:szCs w:val="28"/>
        </w:rPr>
        <w:t>.</w:t>
      </w:r>
      <w:r>
        <w:rPr>
          <w:sz w:val="28"/>
          <w:szCs w:val="28"/>
        </w:rPr>
        <w:t xml:space="preserve"> </w:t>
      </w:r>
      <w:r w:rsidRPr="00296A13">
        <w:rPr>
          <w:sz w:val="28"/>
          <w:szCs w:val="28"/>
        </w:rPr>
        <w:t>The frontend should be accessible on the most web browsers. It's crucial to ensure that the web pages' layouts remain consistent to 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26" w:name="_Toc129557443"/>
      <w:r w:rsidRPr="008868AB">
        <w:rPr>
          <w:color w:val="BF8F00" w:themeColor="accent4" w:themeShade="BF"/>
        </w:rPr>
        <w:t>Other requirements</w:t>
      </w:r>
      <w:bookmarkEnd w:id="26"/>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27" w:name="_Toc129557444"/>
      <w:r w:rsidRPr="006D3D53">
        <w:rPr>
          <w:color w:val="BF8F00" w:themeColor="accent4" w:themeShade="BF"/>
          <w:sz w:val="36"/>
          <w:szCs w:val="36"/>
        </w:rPr>
        <w:t>User documentation requirements</w:t>
      </w:r>
      <w:bookmarkEnd w:id="27"/>
    </w:p>
    <w:p w14:paraId="7F350416" w14:textId="26BED81F" w:rsidR="006D3D53" w:rsidRDefault="006D3D53" w:rsidP="00E36918">
      <w:pPr>
        <w:pStyle w:val="Heading2"/>
        <w:numPr>
          <w:ilvl w:val="1"/>
          <w:numId w:val="1"/>
        </w:numPr>
        <w:spacing w:line="360" w:lineRule="auto"/>
        <w:rPr>
          <w:color w:val="BF8F00" w:themeColor="accent4" w:themeShade="BF"/>
        </w:rPr>
      </w:pPr>
      <w:bookmarkStart w:id="28" w:name="_Toc129557445"/>
      <w:r w:rsidRPr="006D3D53">
        <w:rPr>
          <w:color w:val="BF8F00" w:themeColor="accent4" w:themeShade="BF"/>
        </w:rPr>
        <w:t>Instructions for using the web application</w:t>
      </w:r>
      <w:bookmarkEnd w:id="28"/>
    </w:p>
    <w:p w14:paraId="0590AAF5" w14:textId="49A3CD55" w:rsidR="00296A13" w:rsidRDefault="006D3D53" w:rsidP="00D330A4">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how to request authorization from basic users to trade on their behalf, how to set up transaction fees, use case examples and tiny guides for novice users, etc</w:t>
      </w:r>
      <w:r w:rsidRPr="006D3D53">
        <w:rPr>
          <w:sz w:val="28"/>
          <w:szCs w:val="28"/>
        </w:rPr>
        <w:t>.</w:t>
      </w:r>
    </w:p>
    <w:p w14:paraId="2C091DE2" w14:textId="77777777" w:rsidR="00D330A4" w:rsidRPr="00D330A4" w:rsidRDefault="00D330A4" w:rsidP="00D330A4">
      <w:pPr>
        <w:pStyle w:val="ListParagraph"/>
        <w:spacing w:line="360" w:lineRule="auto"/>
        <w:ind w:left="1110"/>
        <w:rPr>
          <w:sz w:val="28"/>
          <w:szCs w:val="28"/>
        </w:rPr>
      </w:pPr>
    </w:p>
    <w:p w14:paraId="0D0414A6" w14:textId="59922E49" w:rsidR="006D3D53" w:rsidRDefault="006D3D53" w:rsidP="00296A13">
      <w:pPr>
        <w:pStyle w:val="Heading2"/>
        <w:numPr>
          <w:ilvl w:val="1"/>
          <w:numId w:val="1"/>
        </w:numPr>
        <w:spacing w:line="360" w:lineRule="auto"/>
        <w:rPr>
          <w:color w:val="BF8F00" w:themeColor="accent4" w:themeShade="BF"/>
        </w:rPr>
      </w:pPr>
      <w:bookmarkStart w:id="29" w:name="_Toc129557446"/>
      <w:r w:rsidRPr="006D3D53">
        <w:rPr>
          <w:color w:val="BF8F00" w:themeColor="accent4" w:themeShade="BF"/>
        </w:rPr>
        <w:t>Labeling</w:t>
      </w:r>
      <w:bookmarkEnd w:id="29"/>
    </w:p>
    <w:p w14:paraId="5B6128F6" w14:textId="3980FF84" w:rsidR="005D2CD3" w:rsidRPr="005D2CD3" w:rsidRDefault="00296A13" w:rsidP="00296A13">
      <w:pPr>
        <w:pStyle w:val="ListParagraph"/>
        <w:spacing w:line="360" w:lineRule="auto"/>
        <w:ind w:left="1110"/>
        <w:rPr>
          <w:sz w:val="28"/>
          <w:szCs w:val="28"/>
        </w:rPr>
      </w:pPr>
      <w:r w:rsidRPr="00296A13">
        <w:rPr>
          <w:sz w:val="28"/>
          <w:szCs w:val="28"/>
        </w:rPr>
        <w:t xml:space="preserve">Every page should display the </w:t>
      </w:r>
      <w:r w:rsidR="00575475" w:rsidRPr="00575475">
        <w:rPr>
          <w:sz w:val="28"/>
          <w:szCs w:val="28"/>
        </w:rPr>
        <w:t>GoldenView</w:t>
      </w:r>
      <w:r w:rsidR="00575475">
        <w:rPr>
          <w:sz w:val="28"/>
          <w:szCs w:val="28"/>
        </w:rPr>
        <w:t xml:space="preserve"> </w:t>
      </w:r>
      <w:r w:rsidRPr="00296A13">
        <w:rPr>
          <w:sz w:val="28"/>
          <w:szCs w:val="28"/>
        </w:rPr>
        <w:t>logo. All stock information is followed by a timestamp representing when such information was fetched</w:t>
      </w:r>
      <w:r w:rsidR="00E36918" w:rsidRPr="00E36918">
        <w:rPr>
          <w:sz w:val="28"/>
          <w:szCs w:val="28"/>
        </w:rPr>
        <w:t>.</w:t>
      </w: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30" w:name="_Toc129557447"/>
      <w:r w:rsidRPr="00E36918">
        <w:rPr>
          <w:color w:val="BF8F00" w:themeColor="accent4" w:themeShade="BF"/>
          <w:sz w:val="36"/>
          <w:szCs w:val="36"/>
        </w:rPr>
        <w:t>Plan and priorities</w:t>
      </w:r>
      <w:bookmarkEnd w:id="30"/>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Registration and log in of users</w:t>
      </w:r>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4FD32" w14:textId="77777777" w:rsidR="001A723D" w:rsidRDefault="001A723D" w:rsidP="004940BE">
      <w:pPr>
        <w:spacing w:after="0" w:line="240" w:lineRule="auto"/>
      </w:pPr>
      <w:r>
        <w:separator/>
      </w:r>
    </w:p>
  </w:endnote>
  <w:endnote w:type="continuationSeparator" w:id="0">
    <w:p w14:paraId="7F9DC5D4" w14:textId="77777777" w:rsidR="001A723D" w:rsidRDefault="001A723D"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13497" w14:textId="77777777" w:rsidR="001A723D" w:rsidRDefault="001A723D" w:rsidP="004940BE">
      <w:pPr>
        <w:spacing w:after="0" w:line="240" w:lineRule="auto"/>
      </w:pPr>
      <w:r>
        <w:separator/>
      </w:r>
    </w:p>
  </w:footnote>
  <w:footnote w:type="continuationSeparator" w:id="0">
    <w:p w14:paraId="074C06EE" w14:textId="77777777" w:rsidR="001A723D" w:rsidRDefault="001A723D"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34CE4"/>
    <w:rsid w:val="00040039"/>
    <w:rsid w:val="0004724A"/>
    <w:rsid w:val="00047366"/>
    <w:rsid w:val="000651B0"/>
    <w:rsid w:val="00081FA3"/>
    <w:rsid w:val="00087934"/>
    <w:rsid w:val="000C744F"/>
    <w:rsid w:val="000E1E0B"/>
    <w:rsid w:val="000F6FF5"/>
    <w:rsid w:val="0015460C"/>
    <w:rsid w:val="00166A48"/>
    <w:rsid w:val="001713F9"/>
    <w:rsid w:val="001A723D"/>
    <w:rsid w:val="001B7000"/>
    <w:rsid w:val="00210981"/>
    <w:rsid w:val="002162E6"/>
    <w:rsid w:val="002343CF"/>
    <w:rsid w:val="00256FE7"/>
    <w:rsid w:val="00275A3E"/>
    <w:rsid w:val="00275C7B"/>
    <w:rsid w:val="00296A13"/>
    <w:rsid w:val="002A3782"/>
    <w:rsid w:val="002B5D87"/>
    <w:rsid w:val="003375D9"/>
    <w:rsid w:val="003903E1"/>
    <w:rsid w:val="003A6CAA"/>
    <w:rsid w:val="003D7A52"/>
    <w:rsid w:val="00402618"/>
    <w:rsid w:val="00406B90"/>
    <w:rsid w:val="00420E4A"/>
    <w:rsid w:val="004470DA"/>
    <w:rsid w:val="00480E77"/>
    <w:rsid w:val="004940BE"/>
    <w:rsid w:val="004A0425"/>
    <w:rsid w:val="004D2BEE"/>
    <w:rsid w:val="004E5DDC"/>
    <w:rsid w:val="0052406F"/>
    <w:rsid w:val="005255AF"/>
    <w:rsid w:val="0053187D"/>
    <w:rsid w:val="0055321B"/>
    <w:rsid w:val="0056034A"/>
    <w:rsid w:val="00571605"/>
    <w:rsid w:val="00572BD9"/>
    <w:rsid w:val="00575475"/>
    <w:rsid w:val="005A4BDB"/>
    <w:rsid w:val="005B0741"/>
    <w:rsid w:val="005C281A"/>
    <w:rsid w:val="005D088D"/>
    <w:rsid w:val="005D2CD3"/>
    <w:rsid w:val="005E10D0"/>
    <w:rsid w:val="005F6A08"/>
    <w:rsid w:val="00612066"/>
    <w:rsid w:val="006D0BD6"/>
    <w:rsid w:val="006D3D53"/>
    <w:rsid w:val="006F1493"/>
    <w:rsid w:val="00706345"/>
    <w:rsid w:val="00721F32"/>
    <w:rsid w:val="00730844"/>
    <w:rsid w:val="00742340"/>
    <w:rsid w:val="007507AB"/>
    <w:rsid w:val="0077079E"/>
    <w:rsid w:val="008070C6"/>
    <w:rsid w:val="00861813"/>
    <w:rsid w:val="0087654A"/>
    <w:rsid w:val="00882C5F"/>
    <w:rsid w:val="00885977"/>
    <w:rsid w:val="008868AB"/>
    <w:rsid w:val="008A1A16"/>
    <w:rsid w:val="008F4123"/>
    <w:rsid w:val="00916A01"/>
    <w:rsid w:val="00923A41"/>
    <w:rsid w:val="009605B7"/>
    <w:rsid w:val="00961531"/>
    <w:rsid w:val="00973F33"/>
    <w:rsid w:val="00977B9C"/>
    <w:rsid w:val="009A0FFC"/>
    <w:rsid w:val="009C074A"/>
    <w:rsid w:val="009E4F25"/>
    <w:rsid w:val="00A25613"/>
    <w:rsid w:val="00A760AC"/>
    <w:rsid w:val="00AC21AD"/>
    <w:rsid w:val="00AD4B50"/>
    <w:rsid w:val="00AE676E"/>
    <w:rsid w:val="00B124D8"/>
    <w:rsid w:val="00B345E4"/>
    <w:rsid w:val="00B414AF"/>
    <w:rsid w:val="00B558D2"/>
    <w:rsid w:val="00B63A3E"/>
    <w:rsid w:val="00B71694"/>
    <w:rsid w:val="00BB36C8"/>
    <w:rsid w:val="00BD46EC"/>
    <w:rsid w:val="00BF3BFC"/>
    <w:rsid w:val="00C01647"/>
    <w:rsid w:val="00C12801"/>
    <w:rsid w:val="00C759E4"/>
    <w:rsid w:val="00C81ABC"/>
    <w:rsid w:val="00D330A4"/>
    <w:rsid w:val="00D65C7C"/>
    <w:rsid w:val="00D738B9"/>
    <w:rsid w:val="00DE1ECC"/>
    <w:rsid w:val="00DF5AFD"/>
    <w:rsid w:val="00E36918"/>
    <w:rsid w:val="00E5568F"/>
    <w:rsid w:val="00ED6FF4"/>
    <w:rsid w:val="00EE41C8"/>
    <w:rsid w:val="00F04380"/>
    <w:rsid w:val="00F536A8"/>
    <w:rsid w:val="00F67746"/>
    <w:rsid w:val="00FB2048"/>
    <w:rsid w:val="00FB4810"/>
    <w:rsid w:val="00FC0E24"/>
    <w:rsid w:val="00FC5167"/>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198861515">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355355291">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07409403">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57089662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680667097">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89011793">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011760353">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50971063">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588222375">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 w:id="16847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11</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68</cp:revision>
  <dcterms:created xsi:type="dcterms:W3CDTF">2023-03-10T18:47:00Z</dcterms:created>
  <dcterms:modified xsi:type="dcterms:W3CDTF">2023-03-12T22:50:00Z</dcterms:modified>
</cp:coreProperties>
</file>